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5D22766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1BFDE93B" w14:textId="6FA82B9F" w:rsidR="005521B2" w:rsidRPr="00ED0BEE" w:rsidDel="00D859C0" w:rsidRDefault="00D63F4B" w:rsidP="005521B2">
      <w:pPr>
        <w:rPr>
          <w:del w:id="1" w:author="Microsoft Office User" w:date="2022-12-03T13:00:00Z"/>
          <w:moveFrom w:id="2" w:author="Microsoft Office User" w:date="2022-12-03T12:59:00Z"/>
          <w:rFonts w:ascii="TH SarabunPSK" w:hAnsi="TH SarabunPSK" w:cs="TH SarabunPSK" w:hint="cs"/>
          <w:b/>
          <w:bCs/>
          <w:u w:val="single"/>
        </w:rPr>
      </w:pPr>
      <w:ins w:id="3" w:author="Microsoft Office User" w:date="2022-12-03T12:57:00Z">
        <w:r>
          <w:rPr>
            <w:rFonts w:ascii="TH SarabunPSK" w:hAnsi="TH SarabunPSK" w:cs="TH SarabunPSK"/>
            <w:b/>
            <w:bCs/>
            <w:u w:val="single"/>
          </w:rPr>
          <w:t xml:space="preserve">2.1 </w:t>
        </w:r>
      </w:ins>
      <w:ins w:id="4" w:author="Microsoft Office User" w:date="2022-12-03T13:01:00Z">
        <w:r w:rsidR="00D859C0">
          <w:rPr>
            <w:rFonts w:ascii="TH SarabunPSK" w:hAnsi="TH SarabunPSK" w:cs="TH SarabunPSK" w:hint="cs"/>
            <w:b/>
            <w:bCs/>
            <w:u w:val="single"/>
            <w:cs/>
          </w:rPr>
          <w:t>ผลการวิเคราะห์</w:t>
        </w:r>
      </w:ins>
      <w:ins w:id="5" w:author="Microsoft Office User" w:date="2022-12-03T12:59:00Z">
        <w:r w:rsidR="00D859C0">
          <w:rPr>
            <w:rFonts w:ascii="TH SarabunPSK" w:hAnsi="TH SarabunPSK" w:cs="TH SarabunPSK" w:hint="cs"/>
            <w:b/>
            <w:bCs/>
            <w:u w:val="single"/>
            <w:cs/>
          </w:rPr>
          <w:t>แนวทางการให้บริกา</w:t>
        </w:r>
      </w:ins>
      <w:ins w:id="6" w:author="Microsoft Office User" w:date="2022-12-03T13:00:00Z">
        <w:r w:rsidR="00D859C0">
          <w:rPr>
            <w:rFonts w:ascii="TH SarabunPSK" w:hAnsi="TH SarabunPSK" w:cs="TH SarabunPSK" w:hint="cs"/>
            <w:b/>
            <w:bCs/>
            <w:u w:val="single"/>
            <w:cs/>
          </w:rPr>
          <w:t>รออนไลน์ภาครัฐอ้างอิงจาก</w:t>
        </w:r>
      </w:ins>
      <w:ins w:id="7" w:author="Microsoft Office User" w:date="2022-12-03T12:57:00Z">
        <w:r>
          <w:rPr>
            <w:rFonts w:ascii="TH SarabunPSK" w:hAnsi="TH SarabunPSK" w:cs="TH SarabunPSK" w:hint="cs"/>
            <w:b/>
            <w:bCs/>
            <w:u w:val="single"/>
            <w:cs/>
          </w:rPr>
          <w:t>ข้อมูลสถิติ</w:t>
        </w:r>
      </w:ins>
      <w:ins w:id="8" w:author="Microsoft Office User" w:date="2022-12-03T13:01:00Z">
        <w:r w:rsidR="00D859C0">
          <w:rPr>
            <w:rFonts w:ascii="TH SarabunPSK" w:hAnsi="TH SarabunPSK" w:cs="TH SarabunPSK" w:hint="cs"/>
            <w:b/>
            <w:bCs/>
            <w:u w:val="single"/>
            <w:cs/>
          </w:rPr>
          <w:t>ของสหประชาชาติ</w:t>
        </w:r>
      </w:ins>
      <w:moveFromRangeStart w:id="9" w:author="Microsoft Office User" w:date="2022-12-03T12:59:00Z" w:name="move120964774"/>
      <w:moveFrom w:id="10" w:author="Microsoft Office User" w:date="2022-12-03T12:59:00Z">
        <w:del w:id="11" w:author="Microsoft Office User" w:date="2022-12-03T13:00:00Z">
          <w:r w:rsidR="00C63A2C" w:rsidDel="00D859C0">
            <w:rPr>
              <w:rFonts w:ascii="TH SarabunPSK" w:hAnsi="TH SarabunPSK" w:cs="TH SarabunPSK"/>
              <w:b/>
              <w:bCs/>
              <w:u w:val="single"/>
            </w:rPr>
            <w:delText xml:space="preserve">2.1 </w:delText>
          </w:r>
          <w:r w:rsidR="005521B2" w:rsidDel="00D859C0">
            <w:rPr>
              <w:rFonts w:ascii="TH SarabunPSK" w:hAnsi="TH SarabunPSK" w:cs="TH SarabunPSK" w:hint="cs"/>
              <w:b/>
              <w:bCs/>
              <w:u w:val="single"/>
              <w:cs/>
            </w:rPr>
            <w:delText>แนวทางการให้บริการ</w:delText>
          </w:r>
          <w:r w:rsidR="005521B2" w:rsidRPr="00ED0BEE" w:rsidDel="00D859C0">
            <w:rPr>
              <w:rFonts w:ascii="TH SarabunPSK" w:hAnsi="TH SarabunPSK" w:cs="TH SarabunPSK" w:hint="cs"/>
              <w:b/>
              <w:bCs/>
              <w:u w:val="single"/>
              <w:cs/>
            </w:rPr>
            <w:delText>ใน</w:delText>
          </w:r>
          <w:r w:rsidR="005521B2" w:rsidDel="00D859C0">
            <w:rPr>
              <w:rFonts w:ascii="TH SarabunPSK" w:hAnsi="TH SarabunPSK" w:cs="TH SarabunPSK" w:hint="cs"/>
              <w:b/>
              <w:bCs/>
              <w:u w:val="single"/>
              <w:cs/>
            </w:rPr>
            <w:delText>ต่าง</w:delText>
          </w:r>
          <w:r w:rsidR="005521B2" w:rsidRPr="00ED0BEE" w:rsidDel="00D859C0">
            <w:rPr>
              <w:rFonts w:ascii="TH SarabunPSK" w:hAnsi="TH SarabunPSK" w:cs="TH SarabunPSK" w:hint="cs"/>
              <w:b/>
              <w:bCs/>
              <w:u w:val="single"/>
              <w:cs/>
            </w:rPr>
            <w:delText>ประเทศ</w:delText>
          </w:r>
        </w:del>
      </w:moveFrom>
    </w:p>
    <w:moveFromRangeEnd w:id="9"/>
    <w:p w14:paraId="35A00819" w14:textId="77777777" w:rsidR="00672805" w:rsidRDefault="00672805" w:rsidP="00D859C0">
      <w:pPr>
        <w:rPr>
          <w:ins w:id="12" w:author="Microsoft Office User" w:date="2022-12-03T11:32:00Z"/>
          <w:rFonts w:ascii="TH SarabunPSK" w:hAnsi="TH SarabunPSK" w:cs="TH SarabunPSK" w:hint="cs"/>
        </w:rPr>
        <w:pPrChange w:id="13" w:author="Microsoft Office User" w:date="2022-12-03T12:58:00Z">
          <w:pPr>
            <w:ind w:firstLine="720"/>
          </w:pPr>
        </w:pPrChange>
      </w:pPr>
    </w:p>
    <w:p w14:paraId="7EF27951" w14:textId="77777777" w:rsidR="00D859C0" w:rsidRDefault="00D859C0" w:rsidP="005521B2">
      <w:pPr>
        <w:ind w:firstLine="720"/>
        <w:rPr>
          <w:ins w:id="14" w:author="Microsoft Office User" w:date="2022-12-03T12:58:00Z"/>
          <w:rFonts w:ascii="TH SarabunPSK" w:hAnsi="TH SarabunPSK" w:cs="TH SarabunPSK"/>
        </w:rPr>
      </w:pPr>
    </w:p>
    <w:p w14:paraId="76E939DF" w14:textId="7EEA5602" w:rsidR="005521B2" w:rsidRDefault="005521B2" w:rsidP="005521B2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ประเทศต่างๆ มีวิวัฒนาการในการพัฒนารัฐบาลดิจิทัลที่แตกต่างกัน วิธีการที่แต่ละประเทศใช้การรายงานความก้าวหน้าว่าได้ให้บริการแก่ประชาชนจำนวน</w:t>
      </w:r>
      <w:del w:id="15" w:author="Microsoft Office User" w:date="2022-12-03T11:29:00Z">
        <w:r w:rsidDel="00672805">
          <w:rPr>
            <w:rFonts w:ascii="TH SarabunPSK" w:hAnsi="TH SarabunPSK" w:cs="TH SarabunPSK" w:hint="cs"/>
            <w:cs/>
          </w:rPr>
          <w:delText xml:space="preserve">เท่าไหร่ </w:delText>
        </w:r>
      </w:del>
      <w:ins w:id="16" w:author="Microsoft Office User" w:date="2022-12-03T11:29:00Z">
        <w:r w:rsidR="00672805">
          <w:rPr>
            <w:rFonts w:ascii="TH SarabunPSK" w:hAnsi="TH SarabunPSK" w:cs="TH SarabunPSK" w:hint="cs"/>
            <w:cs/>
          </w:rPr>
          <w:t>เท่าไ</w:t>
        </w:r>
        <w:r w:rsidR="00672805">
          <w:rPr>
            <w:rFonts w:ascii="TH SarabunPSK" w:hAnsi="TH SarabunPSK" w:cs="TH SarabunPSK" w:hint="cs"/>
            <w:cs/>
          </w:rPr>
          <w:t>ร</w:t>
        </w:r>
        <w:r w:rsidR="00672805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ประชาชนได้รับประโยชน์มากน้อย</w:t>
      </w:r>
      <w:del w:id="17" w:author="Microsoft Office User" w:date="2022-12-03T11:29:00Z">
        <w:r w:rsidDel="00672805">
          <w:rPr>
            <w:rFonts w:ascii="TH SarabunPSK" w:hAnsi="TH SarabunPSK" w:cs="TH SarabunPSK" w:hint="cs"/>
            <w:cs/>
          </w:rPr>
          <w:delText>แค่ไหน</w:delText>
        </w:r>
      </w:del>
      <w:ins w:id="18" w:author="Microsoft Office User" w:date="2022-12-03T11:29:00Z">
        <w:r w:rsidR="00672805">
          <w:rPr>
            <w:rFonts w:ascii="TH SarabunPSK" w:hAnsi="TH SarabunPSK" w:cs="TH SarabunPSK" w:hint="cs"/>
            <w:cs/>
          </w:rPr>
          <w:t>เพียงใด</w:t>
        </w:r>
      </w:ins>
      <w:r>
        <w:rPr>
          <w:rFonts w:ascii="TH SarabunPSK" w:hAnsi="TH SarabunPSK" w:cs="TH SarabunPSK" w:hint="cs"/>
          <w:cs/>
        </w:rPr>
        <w:t>ก็แตกต่างกัน</w:t>
      </w:r>
      <w:r>
        <w:rPr>
          <w:rStyle w:val="FootnoteReference"/>
          <w:rFonts w:ascii="TH SarabunPSK" w:hAnsi="TH SarabunPSK" w:cs="TH SarabunPSK"/>
          <w:cs/>
        </w:rPr>
        <w:footnoteReference w:id="1"/>
      </w:r>
      <w:r>
        <w:rPr>
          <w:rFonts w:ascii="TH SarabunPSK" w:hAnsi="TH SarabunPSK" w:cs="TH SarabunPSK" w:hint="cs"/>
          <w:cs/>
        </w:rPr>
        <w:t xml:space="preserve"> การเอาผลการรายงานการพัฒนาบริการดิจิทัลของ</w:t>
      </w:r>
      <w:del w:id="19" w:author="Microsoft Office User" w:date="2022-12-03T11:29:00Z">
        <w:r w:rsidDel="00672805">
          <w:rPr>
            <w:rFonts w:ascii="TH SarabunPSK" w:hAnsi="TH SarabunPSK" w:cs="TH SarabunPSK" w:hint="cs"/>
            <w:cs/>
          </w:rPr>
          <w:delText>แต่ละ</w:delText>
        </w:r>
      </w:del>
      <w:r>
        <w:rPr>
          <w:rFonts w:ascii="TH SarabunPSK" w:hAnsi="TH SarabunPSK" w:cs="TH SarabunPSK" w:hint="cs"/>
          <w:cs/>
        </w:rPr>
        <w:t>ประเทศนั้น</w:t>
      </w:r>
      <w:ins w:id="20" w:author="Microsoft Office User" w:date="2022-12-03T11:29:00Z">
        <w:r w:rsidR="00672805">
          <w:rPr>
            <w:rFonts w:ascii="TH SarabunPSK" w:hAnsi="TH SarabunPSK" w:cs="TH SarabunPSK" w:hint="cs"/>
            <w:cs/>
          </w:rPr>
          <w:t xml:space="preserve">ๆ </w:t>
        </w:r>
      </w:ins>
      <w:r>
        <w:rPr>
          <w:rFonts w:ascii="TH SarabunPSK" w:hAnsi="TH SarabunPSK" w:cs="TH SarabunPSK" w:hint="cs"/>
          <w:cs/>
        </w:rPr>
        <w:t>มาใช้ในการเปรียบเทียบว่า</w:t>
      </w:r>
      <w:del w:id="21" w:author="Microsoft Office User" w:date="2022-12-03T11:30:00Z">
        <w:r w:rsidDel="00672805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>ประเทศใดใช้วิธีการดีกว่าเหมาะสมกว่านั้น</w:t>
      </w:r>
      <w:ins w:id="22" w:author="Microsoft Office User" w:date="2022-12-03T11:30:00Z">
        <w:r w:rsidR="00672805">
          <w:rPr>
            <w:rFonts w:ascii="TH SarabunPSK" w:hAnsi="TH SarabunPSK" w:cs="TH SarabunPSK" w:hint="cs"/>
            <w:cs/>
          </w:rPr>
          <w:t>อาจ</w:t>
        </w:r>
      </w:ins>
      <w:r>
        <w:rPr>
          <w:rFonts w:ascii="TH SarabunPSK" w:hAnsi="TH SarabunPSK" w:cs="TH SarabunPSK" w:hint="cs"/>
          <w:cs/>
        </w:rPr>
        <w:t>ทำได้ยาก ผลการเปรียบเทียบ</w:t>
      </w:r>
      <w:ins w:id="23" w:author="Microsoft Office User" w:date="2022-12-03T11:30:00Z">
        <w:r w:rsidR="00672805">
          <w:rPr>
            <w:rFonts w:ascii="TH SarabunPSK" w:hAnsi="TH SarabunPSK" w:cs="TH SarabunPSK" w:hint="cs"/>
            <w:cs/>
          </w:rPr>
          <w:t>เหล่า</w:t>
        </w:r>
      </w:ins>
      <w:r>
        <w:rPr>
          <w:rFonts w:ascii="TH SarabunPSK" w:hAnsi="TH SarabunPSK" w:cs="TH SarabunPSK" w:hint="cs"/>
          <w:cs/>
        </w:rPr>
        <w:t>นั้นอาจมีความน่าเชื่อถือต่ำ การวิเคราะห์เปรียบเทียบ</w:t>
      </w:r>
      <w:del w:id="24" w:author="Microsoft Office User" w:date="2022-12-03T11:30:00Z">
        <w:r w:rsidDel="00672805">
          <w:rPr>
            <w:rFonts w:ascii="TH SarabunPSK" w:hAnsi="TH SarabunPSK" w:cs="TH SarabunPSK" w:hint="cs"/>
            <w:cs/>
          </w:rPr>
          <w:delText>ว่า</w:delText>
        </w:r>
      </w:del>
      <w:r>
        <w:rPr>
          <w:rFonts w:ascii="TH SarabunPSK" w:hAnsi="TH SarabunPSK" w:cs="TH SarabunPSK" w:hint="cs"/>
          <w:cs/>
        </w:rPr>
        <w:t>การพัฒนารัฐบาลดิจิทัลควรใช้หลักเกณฑ์วิธีการเดียวกัน</w:t>
      </w:r>
      <w:del w:id="25" w:author="Microsoft Office User" w:date="2022-12-03T11:31:00Z">
        <w:r w:rsidDel="00672805">
          <w:rPr>
            <w:rFonts w:ascii="TH SarabunPSK" w:hAnsi="TH SarabunPSK" w:cs="TH SarabunPSK" w:hint="cs"/>
            <w:cs/>
          </w:rPr>
          <w:delText xml:space="preserve"> </w:delText>
        </w:r>
      </w:del>
      <w:ins w:id="26" w:author="Microsoft Office User" w:date="2022-12-03T11:30:00Z">
        <w:r w:rsidR="00672805">
          <w:rPr>
            <w:rFonts w:ascii="TH SarabunPSK" w:hAnsi="TH SarabunPSK" w:cs="TH SarabunPSK" w:hint="cs"/>
            <w:cs/>
          </w:rPr>
          <w:t>เ</w:t>
        </w:r>
      </w:ins>
      <w:ins w:id="27" w:author="Microsoft Office User" w:date="2022-12-03T11:31:00Z">
        <w:r w:rsidR="00672805">
          <w:rPr>
            <w:rFonts w:ascii="TH SarabunPSK" w:hAnsi="TH SarabunPSK" w:cs="TH SarabunPSK" w:hint="cs"/>
            <w:cs/>
          </w:rPr>
          <w:t>พื่อ</w:t>
        </w:r>
      </w:ins>
      <w:r>
        <w:rPr>
          <w:rFonts w:ascii="TH SarabunPSK" w:hAnsi="TH SarabunPSK" w:cs="TH SarabunPSK" w:hint="cs"/>
          <w:cs/>
        </w:rPr>
        <w:t>ทำการศึกษาและเปรียบเทียบ</w:t>
      </w:r>
      <w:ins w:id="28" w:author="Microsoft Office User" w:date="2022-12-03T11:31:00Z">
        <w:r w:rsidR="00672805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โดย</w:t>
      </w:r>
      <w:ins w:id="29" w:author="Microsoft Office User" w:date="2022-12-03T11:31:00Z">
        <w:r w:rsidR="00672805">
          <w:rPr>
            <w:rFonts w:ascii="TH SarabunPSK" w:hAnsi="TH SarabunPSK" w:cs="TH SarabunPSK" w:hint="cs"/>
            <w:cs/>
          </w:rPr>
          <w:t>ต้องจัดทำด้วย</w:t>
        </w:r>
      </w:ins>
      <w:r>
        <w:rPr>
          <w:rFonts w:ascii="TH SarabunPSK" w:hAnsi="TH SarabunPSK" w:cs="TH SarabunPSK" w:hint="cs"/>
          <w:cs/>
        </w:rPr>
        <w:t>องค์กรที่เป็นกลางและน่าเชื่อถือ เช่น</w:t>
      </w:r>
      <w:ins w:id="30" w:author="Microsoft Office User" w:date="2022-12-03T11:31:00Z">
        <w:r w:rsidR="00672805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การสำรวจประเมินโดยสหประชาชาติ</w:t>
      </w:r>
      <w:ins w:id="31" w:author="Microsoft Office User" w:date="2022-12-03T11:31:00Z">
        <w:r w:rsidR="00672805">
          <w:rPr>
            <w:rFonts w:ascii="TH SarabunPSK" w:hAnsi="TH SarabunPSK" w:cs="TH SarabunPSK" w:hint="cs"/>
            <w:cs/>
          </w:rPr>
          <w:t xml:space="preserve"> </w:t>
        </w:r>
      </w:ins>
      <w:ins w:id="32" w:author="Microsoft Office User" w:date="2022-12-03T11:32:00Z">
        <w:r w:rsidR="00672805">
          <w:rPr>
            <w:rFonts w:ascii="TH SarabunPSK" w:hAnsi="TH SarabunPSK" w:cs="TH SarabunPSK" w:hint="cs"/>
            <w:cs/>
          </w:rPr>
          <w:t>ได้จัดทำ</w:t>
        </w:r>
      </w:ins>
      <w:ins w:id="33" w:author="Microsoft Office User" w:date="2022-12-03T11:31:00Z">
        <w:r w:rsidR="00672805">
          <w:rPr>
            <w:rFonts w:ascii="TH SarabunPSK" w:hAnsi="TH SarabunPSK" w:cs="TH SarabunPSK" w:hint="cs"/>
            <w:cs/>
          </w:rPr>
          <w:t>ราย</w:t>
        </w:r>
        <w:proofErr w:type="spellStart"/>
        <w:r w:rsidR="00672805">
          <w:rPr>
            <w:rFonts w:ascii="TH SarabunPSK" w:hAnsi="TH SarabunPSK" w:cs="TH SarabunPSK" w:hint="cs"/>
            <w:cs/>
          </w:rPr>
          <w:t>งานสถ</w:t>
        </w:r>
        <w:proofErr w:type="spellEnd"/>
        <w:r w:rsidR="00672805">
          <w:rPr>
            <w:rFonts w:ascii="TH SarabunPSK" w:hAnsi="TH SarabunPSK" w:cs="TH SarabunPSK" w:hint="cs"/>
            <w:cs/>
          </w:rPr>
          <w:t xml:space="preserve">ติการให้บริการออนไลน์ภาครัฐ </w:t>
        </w:r>
      </w:ins>
      <w:ins w:id="34" w:author="Microsoft Office User" w:date="2022-12-03T11:32:00Z">
        <w:r w:rsidR="00672805">
          <w:rPr>
            <w:rFonts w:ascii="TH SarabunPSK" w:hAnsi="TH SarabunPSK" w:cs="TH SarabunPSK" w:hint="cs"/>
            <w:cs/>
          </w:rPr>
          <w:t>ปี</w:t>
        </w:r>
        <w:r w:rsidR="00672805">
          <w:rPr>
            <w:rFonts w:ascii="TH SarabunPSK" w:hAnsi="TH SarabunPSK" w:cs="TH SarabunPSK"/>
          </w:rPr>
          <w:t xml:space="preserve"> </w:t>
        </w:r>
        <w:r w:rsidR="00672805">
          <w:rPr>
            <w:rFonts w:ascii="TH SarabunPSK" w:hAnsi="TH SarabunPSK" w:cs="TH SarabunPSK" w:hint="cs"/>
            <w:cs/>
          </w:rPr>
          <w:t xml:space="preserve">ค.ศ. </w:t>
        </w:r>
        <w:r w:rsidR="00672805">
          <w:rPr>
            <w:rFonts w:ascii="TH SarabunPSK" w:hAnsi="TH SarabunPSK" w:cs="TH SarabunPSK"/>
          </w:rPr>
          <w:t>2022</w:t>
        </w:r>
      </w:ins>
      <w:ins w:id="35" w:author="Microsoft Office User" w:date="2022-12-03T11:33:00Z">
        <w:r w:rsidR="00672805">
          <w:rPr>
            <w:rFonts w:ascii="TH SarabunPSK" w:hAnsi="TH SarabunPSK" w:cs="TH SarabunPSK" w:hint="cs"/>
            <w:cs/>
          </w:rPr>
          <w:t xml:space="preserve"> ดังปรากฏในตารางภาพที่ </w:t>
        </w:r>
        <w:r w:rsidR="00672805">
          <w:rPr>
            <w:rFonts w:ascii="TH SarabunPSK" w:hAnsi="TH SarabunPSK" w:cs="TH SarabunPSK"/>
          </w:rPr>
          <w:t>2-1</w:t>
        </w:r>
      </w:ins>
    </w:p>
    <w:p w14:paraId="6C5E1E1D" w14:textId="1DEC09E9" w:rsidR="005521B2" w:rsidRDefault="005521B2" w:rsidP="005521B2">
      <w:pPr>
        <w:rPr>
          <w:ins w:id="36" w:author="Microsoft Office User" w:date="2022-12-03T11:37:00Z"/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047ED02C" wp14:editId="1004D505">
            <wp:extent cx="5612130" cy="4335780"/>
            <wp:effectExtent l="0" t="0" r="7620" b="762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F3C2" w14:textId="144A2D4E" w:rsidR="00672805" w:rsidRPr="00672805" w:rsidRDefault="00672805" w:rsidP="00672805">
      <w:pPr>
        <w:pStyle w:val="Caption"/>
        <w:rPr>
          <w:rFonts w:ascii="TH SarabunPSK" w:hAnsi="TH SarabunPSK" w:cs="TH SarabunPSK" w:hint="cs"/>
        </w:rPr>
        <w:pPrChange w:id="37" w:author="Microsoft Office User" w:date="2022-12-03T11:38:00Z">
          <w:pPr/>
        </w:pPrChange>
      </w:pPr>
      <w:ins w:id="38" w:author="Microsoft Office User" w:date="2022-12-03T11:38:00Z">
        <w:r w:rsidRPr="00672805">
          <w:rPr>
            <w:rFonts w:ascii="TH SarabunPSK" w:hAnsi="TH SarabunPSK" w:cs="TH SarabunPSK" w:hint="cs"/>
            <w:cs/>
            <w:rPrChange w:id="39" w:author="Microsoft Office User" w:date="2022-12-03T11:39:00Z">
              <w:rPr>
                <w:cs/>
              </w:rPr>
            </w:rPrChange>
          </w:rPr>
          <w:t xml:space="preserve">ภาพที่ </w:t>
        </w:r>
        <w:r w:rsidRPr="00672805">
          <w:rPr>
            <w:rFonts w:ascii="TH SarabunPSK" w:hAnsi="TH SarabunPSK" w:cs="TH SarabunPSK" w:hint="cs"/>
            <w:rPrChange w:id="40" w:author="Microsoft Office User" w:date="2022-12-03T11:39:00Z">
              <w:rPr/>
            </w:rPrChange>
          </w:rPr>
          <w:t xml:space="preserve">2- </w:t>
        </w:r>
        <w:r w:rsidRPr="00672805">
          <w:rPr>
            <w:rFonts w:ascii="TH SarabunPSK" w:hAnsi="TH SarabunPSK" w:cs="TH SarabunPSK" w:hint="cs"/>
            <w:rPrChange w:id="41" w:author="Microsoft Office User" w:date="2022-12-03T11:39:00Z">
              <w:rPr/>
            </w:rPrChange>
          </w:rPr>
          <w:fldChar w:fldCharType="begin"/>
        </w:r>
        <w:r w:rsidRPr="00672805">
          <w:rPr>
            <w:rFonts w:ascii="TH SarabunPSK" w:hAnsi="TH SarabunPSK" w:cs="TH SarabunPSK" w:hint="cs"/>
            <w:rPrChange w:id="42" w:author="Microsoft Office User" w:date="2022-12-03T11:39:00Z">
              <w:rPr/>
            </w:rPrChange>
          </w:rPr>
          <w:instrText xml:space="preserve"> SEQ </w:instrText>
        </w:r>
        <w:r w:rsidRPr="00672805">
          <w:rPr>
            <w:rFonts w:ascii="TH SarabunPSK" w:hAnsi="TH SarabunPSK" w:cs="TH SarabunPSK" w:hint="cs"/>
            <w:cs/>
            <w:rPrChange w:id="43" w:author="Microsoft Office User" w:date="2022-12-03T11:39:00Z">
              <w:rPr>
                <w:cs/>
              </w:rPr>
            </w:rPrChange>
          </w:rPr>
          <w:instrText>ภาพที่</w:instrText>
        </w:r>
        <w:r w:rsidRPr="00672805">
          <w:rPr>
            <w:rFonts w:ascii="TH SarabunPSK" w:hAnsi="TH SarabunPSK" w:cs="TH SarabunPSK" w:hint="cs"/>
            <w:rPrChange w:id="44" w:author="Microsoft Office User" w:date="2022-12-03T11:39:00Z">
              <w:rPr/>
            </w:rPrChange>
          </w:rPr>
          <w:instrText xml:space="preserve">_2- \* ARABIC </w:instrText>
        </w:r>
      </w:ins>
      <w:r w:rsidRPr="00672805">
        <w:rPr>
          <w:rFonts w:ascii="TH SarabunPSK" w:hAnsi="TH SarabunPSK" w:cs="TH SarabunPSK" w:hint="cs"/>
          <w:rPrChange w:id="45" w:author="Microsoft Office User" w:date="2022-12-03T11:39:00Z">
            <w:rPr/>
          </w:rPrChange>
        </w:rPr>
        <w:fldChar w:fldCharType="separate"/>
      </w:r>
      <w:ins w:id="46" w:author="Microsoft Office User" w:date="2022-12-03T11:57:00Z">
        <w:r w:rsidR="00A15ADF">
          <w:rPr>
            <w:rFonts w:ascii="TH SarabunPSK" w:hAnsi="TH SarabunPSK" w:cs="TH SarabunPSK"/>
            <w:noProof/>
          </w:rPr>
          <w:t>1</w:t>
        </w:r>
      </w:ins>
      <w:ins w:id="47" w:author="Microsoft Office User" w:date="2022-12-03T11:38:00Z">
        <w:r w:rsidRPr="00672805">
          <w:rPr>
            <w:rFonts w:ascii="TH SarabunPSK" w:hAnsi="TH SarabunPSK" w:cs="TH SarabunPSK" w:hint="cs"/>
            <w:rPrChange w:id="48" w:author="Microsoft Office User" w:date="2022-12-03T11:39:00Z">
              <w:rPr/>
            </w:rPrChange>
          </w:rPr>
          <w:fldChar w:fldCharType="end"/>
        </w:r>
        <w:r w:rsidRPr="00672805">
          <w:rPr>
            <w:rFonts w:ascii="TH SarabunPSK" w:hAnsi="TH SarabunPSK" w:cs="TH SarabunPSK" w:hint="cs"/>
            <w:rPrChange w:id="49" w:author="Microsoft Office User" w:date="2022-12-03T11:39:00Z">
              <w:rPr/>
            </w:rPrChange>
          </w:rPr>
          <w:t xml:space="preserve"> </w:t>
        </w:r>
        <w:r w:rsidRPr="00672805">
          <w:rPr>
            <w:rFonts w:ascii="TH SarabunPSK" w:hAnsi="TH SarabunPSK" w:cs="TH SarabunPSK" w:hint="cs"/>
            <w:cs/>
            <w:rPrChange w:id="50" w:author="Microsoft Office User" w:date="2022-12-03T11:39:00Z">
              <w:rPr>
                <w:rFonts w:hint="cs"/>
                <w:cs/>
              </w:rPr>
            </w:rPrChange>
          </w:rPr>
          <w:t>ข้อมูลสถิติการให้บริการออนไลน์ภาครัฐ จากการ</w:t>
        </w:r>
      </w:ins>
      <w:ins w:id="51" w:author="Microsoft Office User" w:date="2022-12-03T11:39:00Z">
        <w:r w:rsidRPr="00672805">
          <w:rPr>
            <w:rFonts w:ascii="TH SarabunPSK" w:hAnsi="TH SarabunPSK" w:cs="TH SarabunPSK" w:hint="cs"/>
            <w:cs/>
            <w:rPrChange w:id="52" w:author="Microsoft Office User" w:date="2022-12-03T11:39:00Z">
              <w:rPr>
                <w:rFonts w:hint="cs"/>
                <w:cs/>
              </w:rPr>
            </w:rPrChange>
          </w:rPr>
          <w:t xml:space="preserve">สำรวจรัฐบาลดิจิทัลของสหประชาชาติ ปี </w:t>
        </w:r>
        <w:r w:rsidRPr="00672805">
          <w:rPr>
            <w:rFonts w:ascii="TH SarabunPSK" w:hAnsi="TH SarabunPSK" w:cs="TH SarabunPSK" w:hint="cs"/>
            <w:rPrChange w:id="53" w:author="Microsoft Office User" w:date="2022-12-03T11:39:00Z">
              <w:rPr/>
            </w:rPrChange>
          </w:rPr>
          <w:t>2022</w:t>
        </w:r>
      </w:ins>
    </w:p>
    <w:p w14:paraId="71B63358" w14:textId="77777777" w:rsidR="005521B2" w:rsidRDefault="005521B2" w:rsidP="00672805">
      <w:pPr>
        <w:ind w:firstLine="720"/>
        <w:jc w:val="both"/>
        <w:rPr>
          <w:rFonts w:ascii="TH SarabunPSK" w:hAnsi="TH SarabunPSK" w:cs="TH SarabunPSK"/>
        </w:rPr>
        <w:pPrChange w:id="54" w:author="Microsoft Office User" w:date="2022-12-03T11:39:00Z">
          <w:pPr>
            <w:ind w:firstLine="720"/>
          </w:pPr>
        </w:pPrChange>
      </w:pPr>
      <w:r w:rsidRPr="00D11628">
        <w:rPr>
          <w:rFonts w:ascii="TH SarabunPSK" w:hAnsi="TH SarabunPSK" w:cs="TH SarabunPSK" w:hint="cs"/>
          <w:cs/>
        </w:rPr>
        <w:t>จากรายงานงานสำรวจการพัฒนารัฐบาลอิเล็กทรอนิกส์ของสหประชาชาติ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 w:rsidRPr="00D11628">
        <w:rPr>
          <w:rFonts w:ascii="TH SarabunPSK" w:hAnsi="TH SarabunPSK" w:cs="TH SarabunPSK" w:hint="cs"/>
          <w:cs/>
        </w:rPr>
        <w:t xml:space="preserve">มีการจัดทำตัวชี้วัดด้านการให้บริการผ่านออนไลน์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SI </w:t>
      </w:r>
      <w:r w:rsidRPr="00D11628">
        <w:rPr>
          <w:rFonts w:ascii="TH SarabunPSK" w:hAnsi="TH SarabunPSK" w:cs="TH SarabunPSK" w:hint="eastAsia"/>
        </w:rPr>
        <w:t>(</w:t>
      </w:r>
      <w:r w:rsidRPr="00D11628">
        <w:rPr>
          <w:rFonts w:ascii="TH SarabunPSK" w:hAnsi="TH SarabunPSK" w:cs="TH SarabunPSK"/>
        </w:rPr>
        <w:t>Online Service Index)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ตัวชี้วัดย่อยการมีส่วนร่วมในการใช้บริการ </w:t>
      </w:r>
      <w:r>
        <w:rPr>
          <w:rFonts w:ascii="TH SarabunPSK" w:hAnsi="TH SarabunPSK" w:cs="TH SarabunPSK"/>
        </w:rPr>
        <w:t xml:space="preserve">EPI (E-Participation Index) </w:t>
      </w:r>
      <w:r>
        <w:rPr>
          <w:rFonts w:ascii="TH SarabunPSK" w:hAnsi="TH SarabunPSK" w:cs="TH SarabunPSK" w:hint="cs"/>
          <w:cs/>
        </w:rPr>
        <w:t xml:space="preserve">และตัวชี้วัดระดับความสามารถของคน 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>CI (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 xml:space="preserve">uman Capital Index) </w:t>
      </w:r>
      <w:r>
        <w:rPr>
          <w:rFonts w:ascii="TH SarabunPSK" w:hAnsi="TH SarabunPSK" w:cs="TH SarabunPSK" w:hint="cs"/>
          <w:cs/>
        </w:rPr>
        <w:t xml:space="preserve">ใน </w:t>
      </w:r>
      <w:r>
        <w:rPr>
          <w:rFonts w:ascii="TH SarabunPSK" w:hAnsi="TH SarabunPSK" w:cs="TH SarabunPSK" w:hint="eastAsia"/>
        </w:rPr>
        <w:t>1</w:t>
      </w:r>
      <w:r>
        <w:rPr>
          <w:rFonts w:ascii="TH SarabunPSK" w:hAnsi="TH SarabunPSK" w:cs="TH SarabunPSK"/>
        </w:rPr>
        <w:t xml:space="preserve">93 </w:t>
      </w:r>
      <w:r>
        <w:rPr>
          <w:rFonts w:ascii="TH SarabunPSK" w:hAnsi="TH SarabunPSK" w:cs="TH SarabunPSK" w:hint="cs"/>
          <w:cs/>
        </w:rPr>
        <w:t xml:space="preserve">ประเทศ </w:t>
      </w:r>
      <w:r>
        <w:rPr>
          <w:rStyle w:val="FootnoteReference"/>
          <w:rFonts w:ascii="TH SarabunPSK" w:hAnsi="TH SarabunPSK" w:cs="TH SarabunPSK"/>
          <w:cs/>
        </w:rPr>
        <w:footnoteReference w:id="2"/>
      </w:r>
    </w:p>
    <w:p w14:paraId="75DCBE10" w14:textId="17B39F5B" w:rsidR="005521B2" w:rsidRDefault="005521B2" w:rsidP="00672805">
      <w:pPr>
        <w:ind w:firstLine="720"/>
        <w:jc w:val="both"/>
        <w:rPr>
          <w:rFonts w:ascii="TH SarabunPSK" w:hAnsi="TH SarabunPSK" w:cs="TH SarabunPSK"/>
        </w:rPr>
        <w:pPrChange w:id="55" w:author="Microsoft Office User" w:date="2022-12-03T11:40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t>ประเทศที่มีการให้บริการดิจิทัลในระดับสูง มีระดับตัวชี้วัดไม่ต่างกันมาก</w:t>
      </w:r>
      <w:ins w:id="56" w:author="Microsoft Office User" w:date="2022-12-03T11:40:00Z">
        <w:r w:rsidR="00AD0523">
          <w:rPr>
            <w:rFonts w:ascii="TH SarabunPSK" w:hAnsi="TH SarabunPSK" w:cs="TH SarabunPSK"/>
          </w:rPr>
          <w:t xml:space="preserve"> </w:t>
        </w:r>
      </w:ins>
      <w:r>
        <w:rPr>
          <w:rFonts w:ascii="TH SarabunPSK" w:hAnsi="TH SarabunPSK" w:cs="TH SarabunPSK" w:hint="cs"/>
          <w:cs/>
        </w:rPr>
        <w:t xml:space="preserve">ขึ้นอยู่กับการให้ความสำคัญด้านใด เมื่อพิจารณาระดับการให้บริการออนไลน์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OSI) </w:t>
      </w:r>
      <w:r>
        <w:rPr>
          <w:rFonts w:ascii="TH SarabunPSK" w:hAnsi="TH SarabunPSK" w:cs="TH SarabunPSK" w:hint="cs"/>
          <w:cs/>
        </w:rPr>
        <w:t>และการใช้บริการ</w:t>
      </w:r>
      <w:r>
        <w:rPr>
          <w:rFonts w:ascii="TH SarabunPSK" w:hAnsi="TH SarabunPSK" w:cs="TH SarabunPSK"/>
        </w:rPr>
        <w:t xml:space="preserve"> (EPI) </w:t>
      </w:r>
      <w:r>
        <w:rPr>
          <w:rFonts w:ascii="TH SarabunPSK" w:hAnsi="TH SarabunPSK" w:cs="TH SarabunPSK" w:hint="cs"/>
          <w:cs/>
        </w:rPr>
        <w:t xml:space="preserve">ประเทศที่ทำได้ดีที่สุด ได้แก่ </w:t>
      </w:r>
      <w:ins w:id="57" w:author="Microsoft Office User" w:date="2022-12-03T11:41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เอสโตเนีย </w:t>
      </w:r>
      <w:ins w:id="58" w:author="Microsoft Office User" w:date="2022-12-03T11:41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ฟินแลนด์และ</w:t>
      </w:r>
      <w:ins w:id="59" w:author="Microsoft Office User" w:date="2022-12-03T11:41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เกาหลี</w:t>
      </w:r>
      <w:ins w:id="60" w:author="Microsoft Office User" w:date="2022-12-03T11:43:00Z">
        <w:r w:rsidR="00AD0523">
          <w:rPr>
            <w:rFonts w:ascii="TH SarabunPSK" w:hAnsi="TH SarabunPSK" w:cs="TH SarabunPSK" w:hint="cs"/>
            <w:cs/>
          </w:rPr>
          <w:t>ใต้</w:t>
        </w:r>
      </w:ins>
      <w:r>
        <w:rPr>
          <w:rFonts w:ascii="TH SarabunPSK" w:hAnsi="TH SarabunPSK" w:cs="TH SarabunPSK" w:hint="cs"/>
          <w:cs/>
        </w:rPr>
        <w:t xml:space="preserve"> ถ้าเน้นระดับการใช้บริการ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EPI</w:t>
      </w:r>
      <w:r>
        <w:rPr>
          <w:rFonts w:ascii="TH SarabunPSK" w:hAnsi="TH SarabunPSK" w:cs="TH SarabunPSK" w:hint="eastAsia"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เป็นหลัก ก็จะ</w:t>
      </w:r>
      <w:ins w:id="61" w:author="Microsoft Office User" w:date="2022-12-03T11:41:00Z">
        <w:r w:rsidR="00AD0523">
          <w:rPr>
            <w:rFonts w:ascii="TH SarabunPSK" w:hAnsi="TH SarabunPSK" w:cs="TH SarabunPSK" w:hint="cs"/>
            <w:cs/>
          </w:rPr>
          <w:t>เห็น</w:t>
        </w:r>
      </w:ins>
      <w:r>
        <w:rPr>
          <w:rFonts w:ascii="TH SarabunPSK" w:hAnsi="TH SarabunPSK" w:cs="TH SarabunPSK" w:hint="cs"/>
          <w:cs/>
        </w:rPr>
        <w:t xml:space="preserve">ได้ว่า ประเทศญี่ปุ่น </w:t>
      </w:r>
      <w:ins w:id="62" w:author="Microsoft Office User" w:date="2022-12-03T11:41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ออสเตรเลีย </w:t>
      </w:r>
      <w:ins w:id="63" w:author="Microsoft Office User" w:date="2022-12-03T11:41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เอสโตเนีย </w:t>
      </w:r>
      <w:ins w:id="64" w:author="Microsoft Office User" w:date="2022-12-03T11:41:00Z">
        <w:r w:rsidR="00AD0523">
          <w:rPr>
            <w:rFonts w:ascii="TH SarabunPSK" w:hAnsi="TH SarabunPSK" w:cs="TH SarabunPSK" w:hint="cs"/>
            <w:cs/>
          </w:rPr>
          <w:t>และประเทศ</w:t>
        </w:r>
      </w:ins>
      <w:r>
        <w:rPr>
          <w:rFonts w:ascii="TH SarabunPSK" w:hAnsi="TH SarabunPSK" w:cs="TH SarabunPSK" w:hint="cs"/>
          <w:cs/>
        </w:rPr>
        <w:t xml:space="preserve">อังกฤษ </w:t>
      </w:r>
      <w:ins w:id="65" w:author="Microsoft Office User" w:date="2022-12-03T11:41:00Z">
        <w:r w:rsidR="00AD0523">
          <w:rPr>
            <w:rFonts w:ascii="TH SarabunPSK" w:hAnsi="TH SarabunPSK" w:cs="TH SarabunPSK" w:hint="cs"/>
            <w:cs/>
          </w:rPr>
          <w:t>จัดว่าเป็นประเทศที่</w:t>
        </w:r>
      </w:ins>
      <w:r>
        <w:rPr>
          <w:rFonts w:ascii="TH SarabunPSK" w:hAnsi="TH SarabunPSK" w:cs="TH SarabunPSK" w:hint="cs"/>
          <w:cs/>
        </w:rPr>
        <w:t>ทำได้ดีที่สุด</w:t>
      </w:r>
    </w:p>
    <w:p w14:paraId="307458D6" w14:textId="295F2D7D" w:rsidR="005521B2" w:rsidRDefault="005521B2" w:rsidP="00AD0523">
      <w:pPr>
        <w:ind w:firstLine="720"/>
        <w:jc w:val="both"/>
        <w:rPr>
          <w:rFonts w:ascii="TH SarabunPSK" w:hAnsi="TH SarabunPSK" w:cs="TH SarabunPSK"/>
        </w:rPr>
        <w:pPrChange w:id="66" w:author="Microsoft Office User" w:date="2022-12-03T11:42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t>การศึกษาเรียนรู้ประสบการณ์จากประเทศที่พัฒนาบริการออนไลน์ได้ดีเหล่านี้ จะช่วยให้เข้าใจปัญหาอุปสรรคและแนวทางวิธีการที่เหมาะสมในการพัฒนาระบบให้บริการภาครัฐแบบดิจิทัลของประเทศไทย ช่วยลดความเสี่ยง ช่วยลดต้นทุนในการพัฒนาได้อย่างมาก และเนื่องจากแต่ละ</w:t>
      </w:r>
      <w:r>
        <w:rPr>
          <w:rFonts w:ascii="TH SarabunPSK" w:hAnsi="TH SarabunPSK" w:cs="TH SarabunPSK" w:hint="cs"/>
          <w:cs/>
        </w:rPr>
        <w:lastRenderedPageBreak/>
        <w:t>ประเทศมีความแตกต่างกัน เราจำเป็นต้องเลือกพิจารณาประเด็นที่มีบริบทคล้ายกัน</w:t>
      </w:r>
      <w:ins w:id="67" w:author="Microsoft Office User" w:date="2022-12-03T11:42:00Z">
        <w:r w:rsidR="00AD0523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เช่น จำนวนประชากร ลักษณะการปกครอง และลักษณะทางวัฒนธรรมประกอบกันไป และเมื่อพิจารณามิติเหล่านี้ ประเทศที่</w:t>
      </w:r>
      <w:ins w:id="68" w:author="Microsoft Office User" w:date="2022-12-03T11:42:00Z">
        <w:r w:rsidR="00AD0523">
          <w:rPr>
            <w:rFonts w:ascii="TH SarabunPSK" w:hAnsi="TH SarabunPSK" w:cs="TH SarabunPSK" w:hint="cs"/>
            <w:cs/>
          </w:rPr>
          <w:t>ประเทศไทย</w:t>
        </w:r>
      </w:ins>
      <w:r>
        <w:rPr>
          <w:rFonts w:ascii="TH SarabunPSK" w:hAnsi="TH SarabunPSK" w:cs="TH SarabunPSK" w:hint="cs"/>
          <w:cs/>
        </w:rPr>
        <w:t xml:space="preserve">ควรศึกษาอ้างอิงประสบการณ์มากที่สุด ได้แก่ </w:t>
      </w:r>
      <w:ins w:id="69" w:author="Microsoft Office User" w:date="2022-12-03T11:42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อังกฤษ </w:t>
      </w:r>
      <w:ins w:id="70" w:author="Microsoft Office User" w:date="2022-12-03T11:42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ญี่ปุ่น และ</w:t>
      </w:r>
      <w:ins w:id="71" w:author="Microsoft Office User" w:date="2022-12-03T11:42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เกาหลี</w:t>
      </w:r>
      <w:ins w:id="72" w:author="Microsoft Office User" w:date="2022-12-03T11:43:00Z">
        <w:r w:rsidR="00AD0523">
          <w:rPr>
            <w:rFonts w:ascii="TH SarabunPSK" w:hAnsi="TH SarabunPSK" w:cs="TH SarabunPSK" w:hint="cs"/>
            <w:cs/>
          </w:rPr>
          <w:t>ใต้</w:t>
        </w:r>
      </w:ins>
      <w:r>
        <w:rPr>
          <w:rFonts w:ascii="TH SarabunPSK" w:hAnsi="TH SarabunPSK" w:cs="TH SarabunPSK" w:hint="cs"/>
          <w:cs/>
        </w:rPr>
        <w:t xml:space="preserve"> อย่างไรก็ตามความสำเร็จในแต่ละด้านของประเทศที่มีความแตกต่างไปก็เป็นประโยชน์ในการพิจารณาเช่นกัน</w:t>
      </w:r>
    </w:p>
    <w:p w14:paraId="7A80C84E" w14:textId="77777777" w:rsidR="005521B2" w:rsidRDefault="005521B2" w:rsidP="005521B2">
      <w:pPr>
        <w:rPr>
          <w:rFonts w:ascii="TH SarabunPSK" w:hAnsi="TH SarabunPSK" w:cs="TH SarabunPSK"/>
        </w:rPr>
      </w:pPr>
    </w:p>
    <w:p w14:paraId="4DA7F5B4" w14:textId="77777777" w:rsidR="00546E3B" w:rsidRDefault="00546E3B">
      <w:pPr>
        <w:rPr>
          <w:ins w:id="73" w:author="Microsoft Office User" w:date="2022-12-03T14:30:00Z"/>
          <w:rFonts w:ascii="TH SarabunPSK" w:hAnsi="TH SarabunPSK" w:cs="TH SarabunPSK"/>
          <w:b/>
          <w:bCs/>
          <w:u w:val="single"/>
        </w:rPr>
      </w:pPr>
      <w:ins w:id="74" w:author="Microsoft Office User" w:date="2022-12-03T14:30:00Z">
        <w:r>
          <w:rPr>
            <w:rFonts w:ascii="TH SarabunPSK" w:hAnsi="TH SarabunPSK" w:cs="TH SarabunPSK"/>
            <w:b/>
            <w:bCs/>
            <w:u w:val="single"/>
          </w:rPr>
          <w:br w:type="page"/>
        </w:r>
      </w:ins>
    </w:p>
    <w:p w14:paraId="39914BE0" w14:textId="6B5C43F5" w:rsidR="005521B2" w:rsidRPr="00ED0BEE" w:rsidRDefault="00C63A2C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lastRenderedPageBreak/>
        <w:t xml:space="preserve">2.2 </w:t>
      </w:r>
      <w:ins w:id="75" w:author="Microsoft Office User" w:date="2022-12-03T14:24:00Z">
        <w:r w:rsidR="00D15C9C">
          <w:rPr>
            <w:rFonts w:ascii="TH SarabunPSK" w:hAnsi="TH SarabunPSK" w:cs="TH SarabunPSK" w:hint="cs"/>
            <w:b/>
            <w:bCs/>
            <w:u w:val="single"/>
            <w:cs/>
          </w:rPr>
          <w:t>ผลก</w:t>
        </w:r>
      </w:ins>
      <w:ins w:id="76" w:author="Microsoft Office User" w:date="2022-12-03T14:25:00Z">
        <w:r w:rsidR="00D15C9C">
          <w:rPr>
            <w:rFonts w:ascii="TH SarabunPSK" w:hAnsi="TH SarabunPSK" w:cs="TH SarabunPSK" w:hint="cs"/>
            <w:b/>
            <w:bCs/>
            <w:u w:val="single"/>
            <w:cs/>
          </w:rPr>
          <w:t>ารศึกษาและวิเคราะห์</w:t>
        </w:r>
      </w:ins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>
        <w:rPr>
          <w:rFonts w:ascii="TH SarabunPSK" w:hAnsi="TH SarabunPSK" w:cs="TH SarabunPSK" w:hint="cs"/>
          <w:b/>
          <w:bCs/>
          <w:u w:val="single"/>
          <w:cs/>
        </w:rPr>
        <w:t>แบบ</w:t>
      </w:r>
      <w:proofErr w:type="spellStart"/>
      <w:r w:rsidR="005521B2" w:rsidRPr="008E6B52">
        <w:rPr>
          <w:rFonts w:ascii="TH SarabunPSK" w:hAnsi="TH SarabunPSK" w:cs="TH SarabunPSK" w:hint="cs"/>
          <w:b/>
          <w:bCs/>
          <w:u w:val="single"/>
          <w:cs/>
        </w:rPr>
        <w:t>เอาท์</w:t>
      </w:r>
      <w:proofErr w:type="spellEnd"/>
      <w:r w:rsidR="005521B2" w:rsidRPr="008E6B52">
        <w:rPr>
          <w:rFonts w:ascii="TH SarabunPSK" w:hAnsi="TH SarabunPSK" w:cs="TH SarabunPSK" w:hint="cs"/>
          <w:b/>
          <w:bCs/>
          <w:u w:val="single"/>
          <w:cs/>
        </w:rPr>
        <w:t>ซอร์ส</w:t>
      </w:r>
      <w:ins w:id="77" w:author="Microsoft Office User" w:date="2022-12-03T11:43:00Z">
        <w:r w:rsidR="00AD0523">
          <w:rPr>
            <w:rFonts w:ascii="TH SarabunPSK" w:hAnsi="TH SarabunPSK" w:cs="TH SarabunPSK" w:hint="cs"/>
            <w:b/>
            <w:bCs/>
            <w:u w:val="single"/>
            <w:cs/>
          </w:rPr>
          <w:t xml:space="preserve"> (</w:t>
        </w:r>
        <w:r w:rsidR="00AD0523">
          <w:rPr>
            <w:rFonts w:ascii="TH SarabunPSK" w:hAnsi="TH SarabunPSK" w:cs="TH SarabunPSK"/>
            <w:b/>
            <w:bCs/>
            <w:u w:val="single"/>
          </w:rPr>
          <w:t>Outsour</w:t>
        </w:r>
      </w:ins>
      <w:ins w:id="78" w:author="Microsoft Office User" w:date="2022-12-03T11:44:00Z">
        <w:r w:rsidR="00AD0523">
          <w:rPr>
            <w:rFonts w:ascii="TH SarabunPSK" w:hAnsi="TH SarabunPSK" w:cs="TH SarabunPSK"/>
            <w:b/>
            <w:bCs/>
            <w:u w:val="single"/>
          </w:rPr>
          <w:t xml:space="preserve">cing) </w:t>
        </w:r>
      </w:ins>
      <w:r>
        <w:rPr>
          <w:rFonts w:ascii="TH SarabunPSK" w:hAnsi="TH SarabunPSK" w:cs="TH SarabunPSK" w:hint="cs"/>
          <w:b/>
          <w:bCs/>
          <w:u w:val="single"/>
          <w:cs/>
        </w:rPr>
        <w:t>ในต่างประเทศ</w:t>
      </w:r>
    </w:p>
    <w:p w14:paraId="1618ADD0" w14:textId="77777777" w:rsidR="005521B2" w:rsidRDefault="005521B2" w:rsidP="00AD0523">
      <w:pPr>
        <w:ind w:firstLine="720"/>
        <w:jc w:val="both"/>
        <w:rPr>
          <w:rFonts w:ascii="TH SarabunPSK" w:hAnsi="TH SarabunPSK" w:cs="TH SarabunPSK"/>
        </w:rPr>
        <w:pPrChange w:id="79" w:author="Microsoft Office User" w:date="2022-12-03T11:44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t>การใช้ผู้ให้บริการที่เป็นเอกชนมาดำเนินการในลักษณะ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Outsourc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ng) </w:t>
      </w:r>
      <w:r>
        <w:rPr>
          <w:rFonts w:ascii="TH SarabunPSK" w:hAnsi="TH SarabunPSK" w:cs="TH SarabunPSK" w:hint="cs"/>
          <w:cs/>
        </w:rPr>
        <w:t>ดำเนินการบางส่วนของการบริการภาครัฐ เป็นวิธีการที่มีประโยชน์ในการพัฒนาประสิทธิภาพการให้บริการและลดต้นทุนการดำเนินการ และเป็นนิยมทำในหลายประเทศ จากการสำรวจการใช้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ของภาครัฐ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021 ‘</w:t>
      </w:r>
      <w:r w:rsidRPr="000A600E">
        <w:rPr>
          <w:rFonts w:ascii="TH SarabunPSK" w:hAnsi="TH SarabunPSK" w:cs="TH SarabunPSK"/>
        </w:rPr>
        <w:t>OECD Government at a Glance</w:t>
      </w:r>
      <w:r>
        <w:rPr>
          <w:rFonts w:ascii="TH SarabunPSK" w:hAnsi="TH SarabunPSK" w:cs="TH SarabunPSK"/>
        </w:rPr>
        <w:t xml:space="preserve">’ </w:t>
      </w:r>
      <w:r>
        <w:rPr>
          <w:rStyle w:val="FootnoteReference"/>
          <w:rFonts w:ascii="TH SarabunPSK" w:hAnsi="TH SarabunPSK" w:cs="TH SarabunPSK"/>
        </w:rPr>
        <w:footnoteReference w:id="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โดย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หรือ องค์การเพื่อความร่วมมือและการพัฒนาทางเศรษฐกิจ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Organisation</w:t>
      </w:r>
      <w:proofErr w:type="spellEnd"/>
      <w:r>
        <w:rPr>
          <w:rFonts w:ascii="TH SarabunPSK" w:hAnsi="TH SarabunPSK" w:cs="TH SarabunPSK"/>
        </w:rPr>
        <w:t xml:space="preserve"> for Economic Co-operation and Development) </w:t>
      </w:r>
      <w:r>
        <w:rPr>
          <w:rFonts w:ascii="TH SarabunPSK" w:hAnsi="TH SarabunPSK" w:cs="TH SarabunPSK" w:hint="cs"/>
          <w:cs/>
        </w:rPr>
        <w:t>ผลการศึกษามีตัวชี้วัดที่เป็นประโยชน์ในการพิจารณาแนวทางและรูปแบบการดำเนินการของประเทศไทย</w:t>
      </w:r>
    </w:p>
    <w:p w14:paraId="4BD0CB72" w14:textId="2D7674E5" w:rsidR="005521B2" w:rsidRDefault="005521B2" w:rsidP="005521B2">
      <w:pPr>
        <w:rPr>
          <w:ins w:id="80" w:author="Microsoft Office User" w:date="2022-12-03T11:45:00Z"/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246CDAAA" wp14:editId="7F0D67EC">
            <wp:extent cx="5612130" cy="2867660"/>
            <wp:effectExtent l="0" t="0" r="7620" b="889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4BCF" w14:textId="64AFA30F" w:rsidR="00AD0523" w:rsidRPr="00AD0523" w:rsidRDefault="00A15ADF" w:rsidP="00AD0523">
      <w:pPr>
        <w:pStyle w:val="Caption"/>
        <w:rPr>
          <w:rFonts w:ascii="TH SarabunPSK" w:hAnsi="TH SarabunPSK" w:cs="TH SarabunPSK" w:hint="cs"/>
        </w:rPr>
        <w:pPrChange w:id="81" w:author="Microsoft Office User" w:date="2022-12-03T11:45:00Z">
          <w:pPr/>
        </w:pPrChange>
      </w:pPr>
      <w:ins w:id="82" w:author="Microsoft Office User" w:date="2022-12-03T11:56:00Z">
        <w:r w:rsidRPr="00A15ADF">
          <w:rPr>
            <w:rFonts w:ascii="TH SarabunPSK" w:hAnsi="TH SarabunPSK" w:cs="TH SarabunPSK" w:hint="cs"/>
            <w:highlight w:val="yellow"/>
            <w:cs/>
            <w:rPrChange w:id="83" w:author="Microsoft Office User" w:date="2022-12-03T11:56:00Z">
              <w:rPr>
                <w:rFonts w:ascii="TH SarabunPSK" w:hAnsi="TH SarabunPSK" w:cs="TH SarabunPSK" w:hint="cs"/>
                <w:cs/>
              </w:rPr>
            </w:rPrChange>
          </w:rPr>
          <w:t>(ภาพผิด)</w:t>
        </w:r>
      </w:ins>
      <w:ins w:id="84" w:author="Microsoft Office User" w:date="2022-12-03T11:45:00Z">
        <w:r w:rsidR="00AD0523" w:rsidRPr="00AD0523">
          <w:rPr>
            <w:rFonts w:ascii="TH SarabunPSK" w:hAnsi="TH SarabunPSK" w:cs="TH SarabunPSK" w:hint="cs"/>
            <w:cs/>
            <w:rPrChange w:id="85" w:author="Microsoft Office User" w:date="2022-12-03T11:46:00Z">
              <w:rPr>
                <w:cs/>
              </w:rPr>
            </w:rPrChange>
          </w:rPr>
          <w:t xml:space="preserve">ภาพที่ </w:t>
        </w:r>
        <w:r w:rsidR="00AD0523" w:rsidRPr="00AD0523">
          <w:rPr>
            <w:rFonts w:ascii="TH SarabunPSK" w:hAnsi="TH SarabunPSK" w:cs="TH SarabunPSK" w:hint="cs"/>
            <w:rPrChange w:id="86" w:author="Microsoft Office User" w:date="2022-12-03T11:46:00Z">
              <w:rPr/>
            </w:rPrChange>
          </w:rPr>
          <w:t xml:space="preserve">2- </w:t>
        </w:r>
        <w:r w:rsidR="00AD0523" w:rsidRPr="00AD0523">
          <w:rPr>
            <w:rFonts w:ascii="TH SarabunPSK" w:hAnsi="TH SarabunPSK" w:cs="TH SarabunPSK" w:hint="cs"/>
            <w:rPrChange w:id="87" w:author="Microsoft Office User" w:date="2022-12-03T11:46:00Z">
              <w:rPr/>
            </w:rPrChange>
          </w:rPr>
          <w:fldChar w:fldCharType="begin"/>
        </w:r>
        <w:r w:rsidR="00AD0523" w:rsidRPr="00AD0523">
          <w:rPr>
            <w:rFonts w:ascii="TH SarabunPSK" w:hAnsi="TH SarabunPSK" w:cs="TH SarabunPSK" w:hint="cs"/>
            <w:rPrChange w:id="88" w:author="Microsoft Office User" w:date="2022-12-03T11:46:00Z">
              <w:rPr/>
            </w:rPrChange>
          </w:rPr>
          <w:instrText xml:space="preserve"> SEQ </w:instrText>
        </w:r>
        <w:r w:rsidR="00AD0523" w:rsidRPr="00AD0523">
          <w:rPr>
            <w:rFonts w:ascii="TH SarabunPSK" w:hAnsi="TH SarabunPSK" w:cs="TH SarabunPSK" w:hint="cs"/>
            <w:cs/>
            <w:rPrChange w:id="89" w:author="Microsoft Office User" w:date="2022-12-03T11:46:00Z">
              <w:rPr>
                <w:cs/>
              </w:rPr>
            </w:rPrChange>
          </w:rPr>
          <w:instrText>ภาพที่</w:instrText>
        </w:r>
        <w:r w:rsidR="00AD0523" w:rsidRPr="00AD0523">
          <w:rPr>
            <w:rFonts w:ascii="TH SarabunPSK" w:hAnsi="TH SarabunPSK" w:cs="TH SarabunPSK" w:hint="cs"/>
            <w:rPrChange w:id="90" w:author="Microsoft Office User" w:date="2022-12-03T11:46:00Z">
              <w:rPr/>
            </w:rPrChange>
          </w:rPr>
          <w:instrText xml:space="preserve">_2- \* ARABIC </w:instrText>
        </w:r>
      </w:ins>
      <w:r w:rsidR="00AD0523" w:rsidRPr="00AD0523">
        <w:rPr>
          <w:rFonts w:ascii="TH SarabunPSK" w:hAnsi="TH SarabunPSK" w:cs="TH SarabunPSK" w:hint="cs"/>
          <w:rPrChange w:id="91" w:author="Microsoft Office User" w:date="2022-12-03T11:46:00Z">
            <w:rPr/>
          </w:rPrChange>
        </w:rPr>
        <w:fldChar w:fldCharType="separate"/>
      </w:r>
      <w:ins w:id="92" w:author="Microsoft Office User" w:date="2022-12-03T11:57:00Z">
        <w:r>
          <w:rPr>
            <w:rFonts w:ascii="TH SarabunPSK" w:hAnsi="TH SarabunPSK" w:cs="TH SarabunPSK"/>
            <w:noProof/>
          </w:rPr>
          <w:t>2</w:t>
        </w:r>
      </w:ins>
      <w:ins w:id="93" w:author="Microsoft Office User" w:date="2022-12-03T11:45:00Z">
        <w:r w:rsidR="00AD0523" w:rsidRPr="00AD0523">
          <w:rPr>
            <w:rFonts w:ascii="TH SarabunPSK" w:hAnsi="TH SarabunPSK" w:cs="TH SarabunPSK" w:hint="cs"/>
            <w:rPrChange w:id="94" w:author="Microsoft Office User" w:date="2022-12-03T11:46:00Z">
              <w:rPr/>
            </w:rPrChange>
          </w:rPr>
          <w:fldChar w:fldCharType="end"/>
        </w:r>
        <w:r w:rsidR="00AD0523" w:rsidRPr="00AD0523">
          <w:rPr>
            <w:rFonts w:ascii="TH SarabunPSK" w:hAnsi="TH SarabunPSK" w:cs="TH SarabunPSK" w:hint="cs"/>
            <w:rPrChange w:id="95" w:author="Microsoft Office User" w:date="2022-12-03T11:46:00Z">
              <w:rPr/>
            </w:rPrChange>
          </w:rPr>
          <w:t xml:space="preserve"> </w:t>
        </w:r>
        <w:r w:rsidR="00AD0523" w:rsidRPr="00AD0523">
          <w:rPr>
            <w:rFonts w:ascii="TH SarabunPSK" w:hAnsi="TH SarabunPSK" w:cs="TH SarabunPSK" w:hint="cs"/>
            <w:cs/>
            <w:rPrChange w:id="96" w:author="Microsoft Office User" w:date="2022-12-03T11:46:00Z">
              <w:rPr>
                <w:rFonts w:hint="cs"/>
                <w:cs/>
              </w:rPr>
            </w:rPrChange>
          </w:rPr>
          <w:t>ข้อมูลผลการสำรวจการใช้งบประมาณของรัฐบาลในการ</w:t>
        </w:r>
        <w:proofErr w:type="spellStart"/>
        <w:r w:rsidR="00AD0523" w:rsidRPr="00AD0523">
          <w:rPr>
            <w:rFonts w:ascii="TH SarabunPSK" w:hAnsi="TH SarabunPSK" w:cs="TH SarabunPSK" w:hint="cs"/>
            <w:cs/>
            <w:rPrChange w:id="97" w:author="Microsoft Office User" w:date="2022-12-03T11:46:00Z">
              <w:rPr>
                <w:rFonts w:hint="cs"/>
                <w:cs/>
              </w:rPr>
            </w:rPrChange>
          </w:rPr>
          <w:t>เอาท์</w:t>
        </w:r>
        <w:proofErr w:type="spellEnd"/>
        <w:r w:rsidR="00AD0523" w:rsidRPr="00AD0523">
          <w:rPr>
            <w:rFonts w:ascii="TH SarabunPSK" w:hAnsi="TH SarabunPSK" w:cs="TH SarabunPSK" w:hint="cs"/>
            <w:cs/>
            <w:rPrChange w:id="98" w:author="Microsoft Office User" w:date="2022-12-03T11:46:00Z">
              <w:rPr>
                <w:rFonts w:hint="cs"/>
                <w:cs/>
              </w:rPr>
            </w:rPrChange>
          </w:rPr>
          <w:t>ซอสของ</w:t>
        </w:r>
      </w:ins>
      <w:ins w:id="99" w:author="Microsoft Office User" w:date="2022-12-03T11:46:00Z">
        <w:r w:rsidR="00AD0523" w:rsidRPr="00AD0523">
          <w:rPr>
            <w:rFonts w:ascii="TH SarabunPSK" w:hAnsi="TH SarabunPSK" w:cs="TH SarabunPSK" w:hint="cs"/>
            <w:cs/>
            <w:rPrChange w:id="100" w:author="Microsoft Office User" w:date="2022-12-03T11:46:00Z">
              <w:rPr>
                <w:rFonts w:hint="cs"/>
                <w:cs/>
              </w:rPr>
            </w:rPrChange>
          </w:rPr>
          <w:t xml:space="preserve"> </w:t>
        </w:r>
        <w:r w:rsidR="00AD0523" w:rsidRPr="00AD0523">
          <w:rPr>
            <w:rFonts w:ascii="TH SarabunPSK" w:hAnsi="TH SarabunPSK" w:cs="TH SarabunPSK" w:hint="cs"/>
            <w:rPrChange w:id="101" w:author="Microsoft Office User" w:date="2022-12-03T11:46:00Z">
              <w:rPr/>
            </w:rPrChange>
          </w:rPr>
          <w:t xml:space="preserve">OECD </w:t>
        </w:r>
        <w:r w:rsidR="00AD0523" w:rsidRPr="00AD0523">
          <w:rPr>
            <w:rFonts w:ascii="TH SarabunPSK" w:hAnsi="TH SarabunPSK" w:cs="TH SarabunPSK" w:hint="cs"/>
            <w:cs/>
            <w:rPrChange w:id="102" w:author="Microsoft Office User" w:date="2022-12-03T11:46:00Z">
              <w:rPr>
                <w:rFonts w:hint="cs"/>
                <w:cs/>
              </w:rPr>
            </w:rPrChange>
          </w:rPr>
          <w:t xml:space="preserve">ประจำปี </w:t>
        </w:r>
        <w:r w:rsidR="00AD0523" w:rsidRPr="00AD0523">
          <w:rPr>
            <w:rFonts w:ascii="TH SarabunPSK" w:hAnsi="TH SarabunPSK" w:cs="TH SarabunPSK" w:hint="cs"/>
            <w:rPrChange w:id="103" w:author="Microsoft Office User" w:date="2022-12-03T11:46:00Z">
              <w:rPr/>
            </w:rPrChange>
          </w:rPr>
          <w:t>2019</w:t>
        </w:r>
      </w:ins>
    </w:p>
    <w:p w14:paraId="2419A7D0" w14:textId="21453D58" w:rsidR="005521B2" w:rsidRDefault="005521B2" w:rsidP="005521B2">
      <w:pPr>
        <w:ind w:firstLine="720"/>
        <w:rPr>
          <w:ins w:id="104" w:author="Microsoft Office User" w:date="2022-12-03T11:57:00Z"/>
          <w:rFonts w:ascii="TH SarabunPSK" w:hAnsi="TH SarabunPSK" w:cs="TH SarabunPSK"/>
          <w:strike/>
        </w:rPr>
      </w:pPr>
      <w:r>
        <w:rPr>
          <w:rFonts w:ascii="TH SarabunPSK" w:hAnsi="TH SarabunPSK" w:cs="TH SarabunPSK" w:hint="cs"/>
          <w:cs/>
        </w:rPr>
        <w:t>ประเทศที่พัฒนาระบบบริการออนไลน์ให้บริการประชาชนได้ดี แทนที่จะให้บริการด้วยตนเอง</w:t>
      </w:r>
      <w:ins w:id="105" w:author="Microsoft Office User" w:date="2022-12-03T11:46:00Z">
        <w:r w:rsidR="00AD0523">
          <w:rPr>
            <w:rFonts w:ascii="TH SarabunPSK" w:hAnsi="TH SarabunPSK" w:cs="TH SarabunPSK"/>
          </w:rPr>
          <w:t xml:space="preserve"> </w:t>
        </w:r>
      </w:ins>
      <w:r>
        <w:rPr>
          <w:rFonts w:ascii="TH SarabunPSK" w:hAnsi="TH SarabunPSK" w:cs="TH SarabunPSK" w:hint="cs"/>
          <w:cs/>
        </w:rPr>
        <w:t>มักใช้วิธีการ</w:t>
      </w:r>
      <w:proofErr w:type="spellStart"/>
      <w:r w:rsidRPr="008E6B52">
        <w:rPr>
          <w:rFonts w:ascii="TH SarabunPSK" w:hAnsi="TH SarabunPSK" w:cs="TH SarabunPSK" w:hint="cs"/>
          <w:cs/>
        </w:rPr>
        <w:t>เอาท์</w:t>
      </w:r>
      <w:proofErr w:type="spellEnd"/>
      <w:r w:rsidRPr="008E6B52">
        <w:rPr>
          <w:rFonts w:ascii="TH SarabunPSK" w:hAnsi="TH SarabunPSK" w:cs="TH SarabunPSK" w:hint="cs"/>
          <w:cs/>
        </w:rPr>
        <w:t>ซอร์ส</w:t>
      </w:r>
      <w:r>
        <w:rPr>
          <w:rFonts w:ascii="TH SarabunPSK" w:hAnsi="TH SarabunPSK" w:cs="TH SarabunPSK" w:hint="cs"/>
          <w:cs/>
        </w:rPr>
        <w:t>ให้ผู้ให้บริการภายนอกเป็นผู้ให้บริการ</w:t>
      </w:r>
      <w:ins w:id="106" w:author="Microsoft Office User" w:date="2022-12-03T11:46:00Z">
        <w:r w:rsidR="00AD0523">
          <w:rPr>
            <w:rFonts w:ascii="TH SarabunPSK" w:hAnsi="TH SarabunPSK" w:cs="TH SarabunPSK" w:hint="cs"/>
            <w:cs/>
          </w:rPr>
          <w:t>แทน</w:t>
        </w:r>
      </w:ins>
      <w:r>
        <w:rPr>
          <w:rFonts w:ascii="TH SarabunPSK" w:hAnsi="TH SarabunPSK" w:cs="TH SarabunPSK" w:hint="cs"/>
          <w:cs/>
        </w:rPr>
        <w:t xml:space="preserve"> </w:t>
      </w:r>
      <w:ins w:id="107" w:author="Microsoft Office User" w:date="2022-12-03T11:53:00Z">
        <w:r w:rsidR="00A15ADF">
          <w:rPr>
            <w:rFonts w:ascii="TH SarabunPSK" w:hAnsi="TH SarabunPSK" w:cs="TH SarabunPSK" w:hint="cs"/>
            <w:cs/>
          </w:rPr>
          <w:t xml:space="preserve">ดังปรากฏในตารางผลสำรวจ </w:t>
        </w:r>
      </w:ins>
      <w:r>
        <w:rPr>
          <w:rFonts w:ascii="TH SarabunPSK" w:hAnsi="TH SarabunPSK" w:cs="TH SarabunPSK" w:hint="cs"/>
          <w:cs/>
        </w:rPr>
        <w:t>ประเทศ</w:t>
      </w:r>
      <w:del w:id="108" w:author="Microsoft Office User" w:date="2022-12-03T11:46:00Z">
        <w:r w:rsidDel="00AD0523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>เนเธอ</w:t>
      </w:r>
      <w:ins w:id="109" w:author="Microsoft Office User" w:date="2022-12-03T11:46:00Z">
        <w:r w:rsidR="00AD0523">
          <w:rPr>
            <w:rFonts w:ascii="TH SarabunPSK" w:hAnsi="TH SarabunPSK" w:cs="TH SarabunPSK" w:hint="cs"/>
            <w:cs/>
          </w:rPr>
          <w:t>ร์</w:t>
        </w:r>
      </w:ins>
      <w:r>
        <w:rPr>
          <w:rFonts w:ascii="TH SarabunPSK" w:hAnsi="TH SarabunPSK" w:cs="TH SarabunPSK" w:hint="cs"/>
          <w:cs/>
        </w:rPr>
        <w:t xml:space="preserve">แลนด์ </w:t>
      </w:r>
      <w:ins w:id="110" w:author="Microsoft Office User" w:date="2022-12-03T11:46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เยอร</w:t>
      </w:r>
      <w:del w:id="111" w:author="Microsoft Office User" w:date="2022-12-03T11:46:00Z">
        <w:r w:rsidDel="00AD0523">
          <w:rPr>
            <w:rFonts w:ascii="TH SarabunPSK" w:hAnsi="TH SarabunPSK" w:cs="TH SarabunPSK" w:hint="cs"/>
            <w:cs/>
          </w:rPr>
          <w:delText>์</w:delText>
        </w:r>
      </w:del>
      <w:r>
        <w:rPr>
          <w:rFonts w:ascii="TH SarabunPSK" w:hAnsi="TH SarabunPSK" w:cs="TH SarabunPSK" w:hint="cs"/>
          <w:cs/>
        </w:rPr>
        <w:t>มัน</w:t>
      </w:r>
      <w:del w:id="112" w:author="Microsoft Office User" w:date="2022-12-03T11:46:00Z">
        <w:r w:rsidDel="00AD0523">
          <w:rPr>
            <w:rFonts w:ascii="TH SarabunPSK" w:hAnsi="TH SarabunPSK" w:cs="TH SarabunPSK" w:hint="cs"/>
            <w:cs/>
          </w:rPr>
          <w:delText>นี</w:delText>
        </w:r>
      </w:del>
      <w:r>
        <w:rPr>
          <w:rFonts w:ascii="TH SarabunPSK" w:hAnsi="TH SarabunPSK" w:cs="TH SarabunPSK" w:hint="cs"/>
          <w:cs/>
        </w:rPr>
        <w:t xml:space="preserve"> </w:t>
      </w:r>
      <w:ins w:id="113" w:author="Microsoft Office User" w:date="2022-12-03T11:46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ฟินแลนด์</w:t>
      </w:r>
      <w:ins w:id="114" w:author="Microsoft Office User" w:date="2022-12-03T11:46:00Z">
        <w:r w:rsidR="00AD0523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และ</w:t>
      </w:r>
      <w:ins w:id="115" w:author="Microsoft Office User" w:date="2022-12-03T11:46:00Z">
        <w:r w:rsidR="00AD0523">
          <w:rPr>
            <w:rFonts w:ascii="TH SarabunPSK" w:hAnsi="TH SarabunPSK" w:cs="TH SarabunPSK" w:hint="cs"/>
            <w:cs/>
          </w:rPr>
          <w:t>ประเทศ</w:t>
        </w:r>
      </w:ins>
      <w:del w:id="116" w:author="Microsoft Office User" w:date="2022-12-03T11:46:00Z">
        <w:r w:rsidDel="00AD0523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>ญี่ปุ่น 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ระบบมากที่สุดเมื่อคิดเป็นสัดส่วนร้อยละต่อ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 xml:space="preserve">ของประเทศ </w:t>
      </w:r>
      <w:r w:rsidRPr="00A15ADF">
        <w:rPr>
          <w:rFonts w:ascii="TH SarabunPSK" w:hAnsi="TH SarabunPSK" w:cs="TH SarabunPSK" w:hint="cs"/>
          <w:strike/>
          <w:cs/>
          <w:rPrChange w:id="117" w:author="Microsoft Office User" w:date="2022-12-03T11:56:00Z">
            <w:rPr>
              <w:rFonts w:ascii="TH SarabunPSK" w:hAnsi="TH SarabunPSK" w:cs="TH SarabunPSK" w:hint="cs"/>
              <w:cs/>
            </w:rPr>
          </w:rPrChange>
        </w:rPr>
        <w:t>เมื่อเทียบกับประเทศ</w:t>
      </w:r>
      <w:ins w:id="118" w:author="Microsoft Office User" w:date="2022-12-03T11:48:00Z">
        <w:r w:rsidR="00AD0523" w:rsidRPr="00A15ADF">
          <w:rPr>
            <w:rFonts w:ascii="TH SarabunPSK" w:hAnsi="TH SarabunPSK" w:cs="TH SarabunPSK" w:hint="cs"/>
            <w:strike/>
            <w:cs/>
            <w:rPrChange w:id="119" w:author="Microsoft Office User" w:date="2022-12-03T11:56:00Z">
              <w:rPr>
                <w:rFonts w:ascii="TH SarabunPSK" w:hAnsi="TH SarabunPSK" w:cs="TH SarabunPSK" w:hint="cs"/>
                <w:cs/>
              </w:rPr>
            </w:rPrChange>
          </w:rPr>
          <w:t>ที่มี</w:t>
        </w:r>
      </w:ins>
      <w:del w:id="120" w:author="Microsoft Office User" w:date="2022-12-03T11:48:00Z">
        <w:r w:rsidRPr="00A15ADF" w:rsidDel="00AD0523">
          <w:rPr>
            <w:rFonts w:ascii="TH SarabunPSK" w:hAnsi="TH SarabunPSK" w:cs="TH SarabunPSK" w:hint="cs"/>
            <w:strike/>
            <w:cs/>
            <w:rPrChange w:id="121" w:author="Microsoft Office User" w:date="2022-12-03T11:56:00Z">
              <w:rPr>
                <w:rFonts w:ascii="TH SarabunPSK" w:hAnsi="TH SarabunPSK" w:cs="TH SarabunPSK" w:hint="cs"/>
                <w:cs/>
              </w:rPr>
            </w:rPrChange>
          </w:rPr>
          <w:delText>ในมี</w:delText>
        </w:r>
      </w:del>
      <w:r w:rsidRPr="00A15ADF">
        <w:rPr>
          <w:rFonts w:ascii="TH SarabunPSK" w:hAnsi="TH SarabunPSK" w:cs="TH SarabunPSK" w:hint="cs"/>
          <w:strike/>
          <w:cs/>
          <w:rPrChange w:id="122" w:author="Microsoft Office User" w:date="2022-12-03T11:56:00Z">
            <w:rPr>
              <w:rFonts w:ascii="TH SarabunPSK" w:hAnsi="TH SarabunPSK" w:cs="TH SarabunPSK" w:hint="cs"/>
              <w:cs/>
            </w:rPr>
          </w:rPrChange>
        </w:rPr>
        <w:t xml:space="preserve">ระดับการให้บริการออนไลน์ค่อนข้างต่ำ เช่น ประเทศอินโดนีเซีย </w:t>
      </w:r>
      <w:r w:rsidRPr="00A15ADF">
        <w:rPr>
          <w:rFonts w:ascii="TH SarabunPSK" w:hAnsi="TH SarabunPSK" w:cs="TH SarabunPSK" w:hint="eastAsia"/>
          <w:strike/>
          <w:rPrChange w:id="123" w:author="Microsoft Office User" w:date="2022-12-03T11:56:00Z">
            <w:rPr>
              <w:rFonts w:ascii="TH SarabunPSK" w:hAnsi="TH SarabunPSK" w:cs="TH SarabunPSK" w:hint="eastAsia"/>
            </w:rPr>
          </w:rPrChange>
        </w:rPr>
        <w:t>(</w:t>
      </w:r>
      <w:r w:rsidRPr="00A15ADF">
        <w:rPr>
          <w:rFonts w:ascii="TH SarabunPSK" w:hAnsi="TH SarabunPSK" w:cs="TH SarabunPSK"/>
          <w:strike/>
          <w:rPrChange w:id="124" w:author="Microsoft Office User" w:date="2022-12-03T11:56:00Z">
            <w:rPr>
              <w:rFonts w:ascii="TH SarabunPSK" w:hAnsi="TH SarabunPSK" w:cs="TH SarabunPSK"/>
            </w:rPr>
          </w:rPrChange>
        </w:rPr>
        <w:t xml:space="preserve">IDN) </w:t>
      </w:r>
      <w:r w:rsidRPr="00A15ADF">
        <w:rPr>
          <w:rFonts w:ascii="TH SarabunPSK" w:hAnsi="TH SarabunPSK" w:cs="TH SarabunPSK" w:hint="cs"/>
          <w:strike/>
          <w:cs/>
          <w:rPrChange w:id="125" w:author="Microsoft Office User" w:date="2022-12-03T11:56:00Z">
            <w:rPr>
              <w:rFonts w:ascii="TH SarabunPSK" w:hAnsi="TH SarabunPSK" w:cs="TH SarabunPSK" w:hint="cs"/>
              <w:cs/>
            </w:rPr>
          </w:rPrChange>
        </w:rPr>
        <w:t xml:space="preserve">ประเทศสหรัฐอเมริกาเป็นประเทศที่ใช้เอาท์ซอร์สมากที่สุดประเทศหนึ่งในโลก แต่เมื่อเทียบกับ </w:t>
      </w:r>
      <w:r w:rsidRPr="00A15ADF">
        <w:rPr>
          <w:rFonts w:ascii="TH SarabunPSK" w:hAnsi="TH SarabunPSK" w:cs="TH SarabunPSK" w:hint="eastAsia"/>
          <w:strike/>
          <w:rPrChange w:id="126" w:author="Microsoft Office User" w:date="2022-12-03T11:56:00Z">
            <w:rPr>
              <w:rFonts w:ascii="TH SarabunPSK" w:hAnsi="TH SarabunPSK" w:cs="TH SarabunPSK" w:hint="eastAsia"/>
            </w:rPr>
          </w:rPrChange>
        </w:rPr>
        <w:t>G</w:t>
      </w:r>
      <w:r w:rsidRPr="00A15ADF">
        <w:rPr>
          <w:rFonts w:ascii="TH SarabunPSK" w:hAnsi="TH SarabunPSK" w:cs="TH SarabunPSK"/>
          <w:strike/>
          <w:rPrChange w:id="127" w:author="Microsoft Office User" w:date="2022-12-03T11:56:00Z">
            <w:rPr>
              <w:rFonts w:ascii="TH SarabunPSK" w:hAnsi="TH SarabunPSK" w:cs="TH SarabunPSK"/>
            </w:rPr>
          </w:rPrChange>
        </w:rPr>
        <w:t xml:space="preserve">DP </w:t>
      </w:r>
      <w:r w:rsidRPr="00A15ADF">
        <w:rPr>
          <w:rFonts w:ascii="TH SarabunPSK" w:hAnsi="TH SarabunPSK" w:cs="TH SarabunPSK" w:hint="cs"/>
          <w:strike/>
          <w:cs/>
          <w:rPrChange w:id="128" w:author="Microsoft Office User" w:date="2022-12-03T11:56:00Z">
            <w:rPr>
              <w:rFonts w:ascii="TH SarabunPSK" w:hAnsi="TH SarabunPSK" w:cs="TH SarabunPSK" w:hint="cs"/>
              <w:cs/>
            </w:rPr>
          </w:rPrChange>
        </w:rPr>
        <w:t>ของประเทศซึ่งสูงมาก ดูเหมือนว่ามีสัดส่วนน้อยหน่อย</w:t>
      </w:r>
    </w:p>
    <w:p w14:paraId="784F1D60" w14:textId="77777777" w:rsidR="00A15ADF" w:rsidRDefault="00A15ADF" w:rsidP="005521B2">
      <w:pPr>
        <w:ind w:firstLine="720"/>
        <w:rPr>
          <w:rFonts w:ascii="TH SarabunPSK" w:hAnsi="TH SarabunPSK" w:cs="TH SarabunPSK" w:hint="cs"/>
          <w:cs/>
        </w:rPr>
      </w:pPr>
    </w:p>
    <w:p w14:paraId="07479069" w14:textId="397FDB08" w:rsidR="005521B2" w:rsidRDefault="005521B2" w:rsidP="00A15ADF">
      <w:pPr>
        <w:ind w:firstLine="720"/>
        <w:jc w:val="both"/>
        <w:rPr>
          <w:rFonts w:ascii="TH SarabunPSK" w:hAnsi="TH SarabunPSK" w:cs="TH SarabunPSK"/>
        </w:rPr>
        <w:pPrChange w:id="129" w:author="Microsoft Office User" w:date="2022-12-03T11:57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lastRenderedPageBreak/>
        <w:t>จากบทความวิเคราะห์การใช้งบประมาณ</w:t>
      </w:r>
      <w:proofErr w:type="spellStart"/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ปี</w:t>
      </w:r>
      <w:proofErr w:type="spellEnd"/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023</w:t>
      </w:r>
      <w:r>
        <w:rPr>
          <w:rStyle w:val="FootnoteReference"/>
          <w:rFonts w:ascii="TH SarabunPSK" w:hAnsi="TH SarabunPSK" w:cs="TH SarabunPSK"/>
          <w:cs/>
        </w:rPr>
        <w:footnoteReference w:id="4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ผลการวิเคราะห์พบว่า ประเทศที่มีการใช้</w:t>
      </w:r>
      <w:proofErr w:type="spellStart"/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</w:t>
      </w:r>
      <w:proofErr w:type="spellEnd"/>
      <w:r>
        <w:rPr>
          <w:rFonts w:ascii="TH SarabunPSK" w:hAnsi="TH SarabunPSK" w:cs="TH SarabunPSK" w:hint="cs"/>
          <w:cs/>
        </w:rPr>
        <w:t>บริการด้านที่เกี่ยวข้องกับการพัฒนาระบบบริการออนไลน์มีปริมาณสูงมาก  ประเทศที่มีการ</w:t>
      </w:r>
      <w:proofErr w:type="spellStart"/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งา</w:t>
      </w:r>
      <w:proofErr w:type="spellEnd"/>
      <w:r>
        <w:rPr>
          <w:rFonts w:ascii="TH SarabunPSK" w:hAnsi="TH SarabunPSK" w:cs="TH SarabunPSK" w:hint="cs"/>
          <w:cs/>
        </w:rPr>
        <w:t>นบริการผ่านระบบดิจิทัลมากที่สุด อาทิ</w:t>
      </w:r>
      <w:del w:id="130" w:author="Microsoft Office User" w:date="2022-12-03T12:00:00Z">
        <w:r w:rsidDel="00A15ADF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 xml:space="preserve">เช่น </w:t>
      </w:r>
      <w:ins w:id="131" w:author="Microsoft Office User" w:date="2022-12-03T12:00:00Z">
        <w:r w:rsidR="00A15ADF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อินเดีย </w:t>
      </w:r>
      <w:ins w:id="132" w:author="Microsoft Office User" w:date="2022-12-03T12:00:00Z">
        <w:r w:rsidR="00A15ADF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ฟิลิปปินส์ </w:t>
      </w:r>
      <w:ins w:id="133" w:author="Microsoft Office User" w:date="2022-12-03T12:00:00Z">
        <w:r w:rsidR="00A15ADF">
          <w:rPr>
            <w:rFonts w:ascii="TH SarabunPSK" w:hAnsi="TH SarabunPSK" w:cs="TH SarabunPSK" w:hint="cs"/>
            <w:cs/>
          </w:rPr>
          <w:t>ประเทศสหรัฐ</w:t>
        </w:r>
      </w:ins>
      <w:r>
        <w:rPr>
          <w:rFonts w:ascii="TH SarabunPSK" w:hAnsi="TH SarabunPSK" w:cs="TH SarabunPSK" w:hint="cs"/>
          <w:cs/>
        </w:rPr>
        <w:t xml:space="preserve">อเมริกา </w:t>
      </w:r>
      <w:ins w:id="134" w:author="Microsoft Office User" w:date="2022-12-03T12:00:00Z">
        <w:r w:rsidR="00A15ADF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ยูเครน </w:t>
      </w:r>
      <w:ins w:id="135" w:author="Microsoft Office User" w:date="2022-12-03T12:00:00Z">
        <w:r w:rsidR="00A15ADF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โป</w:t>
      </w:r>
      <w:del w:id="136" w:author="Microsoft Office User" w:date="2022-12-03T12:01:00Z">
        <w:r w:rsidDel="00D95188">
          <w:rPr>
            <w:rFonts w:ascii="TH SarabunPSK" w:hAnsi="TH SarabunPSK" w:cs="TH SarabunPSK" w:hint="cs"/>
            <w:cs/>
          </w:rPr>
          <w:delText>ร์</w:delText>
        </w:r>
      </w:del>
      <w:r>
        <w:rPr>
          <w:rFonts w:ascii="TH SarabunPSK" w:hAnsi="TH SarabunPSK" w:cs="TH SarabunPSK" w:hint="cs"/>
          <w:cs/>
        </w:rPr>
        <w:t xml:space="preserve">แลนด์ </w:t>
      </w:r>
      <w:ins w:id="137" w:author="Microsoft Office User" w:date="2022-12-03T12:01:00Z">
        <w:r w:rsidR="00D95188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บราซิล </w:t>
      </w:r>
      <w:ins w:id="138" w:author="Microsoft Office User" w:date="2022-12-03T12:01:00Z">
        <w:r w:rsidR="00D95188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 xml:space="preserve">แอฟริกาใต้ </w:t>
      </w:r>
      <w:ins w:id="139" w:author="Microsoft Office User" w:date="2022-12-03T12:01:00Z">
        <w:r w:rsidR="00D95188">
          <w:rPr>
            <w:rFonts w:ascii="TH SarabunPSK" w:hAnsi="TH SarabunPSK" w:cs="TH SarabunPSK" w:hint="cs"/>
            <w:cs/>
          </w:rPr>
          <w:t>ประเทศ</w:t>
        </w:r>
      </w:ins>
      <w:r>
        <w:rPr>
          <w:rFonts w:ascii="TH SarabunPSK" w:hAnsi="TH SarabunPSK" w:cs="TH SarabunPSK" w:hint="cs"/>
          <w:cs/>
        </w:rPr>
        <w:t>มาเล</w:t>
      </w:r>
      <w:del w:id="140" w:author="Microsoft Office User" w:date="2022-12-03T12:01:00Z">
        <w:r w:rsidDel="00D95188">
          <w:rPr>
            <w:rFonts w:ascii="TH SarabunPSK" w:hAnsi="TH SarabunPSK" w:cs="TH SarabunPSK" w:hint="cs"/>
            <w:cs/>
          </w:rPr>
          <w:delText>ีย</w:delText>
        </w:r>
      </w:del>
      <w:r>
        <w:rPr>
          <w:rFonts w:ascii="TH SarabunPSK" w:hAnsi="TH SarabunPSK" w:cs="TH SarabunPSK" w:hint="cs"/>
          <w:cs/>
        </w:rPr>
        <w:t>เซีย เป็นต้น</w:t>
      </w:r>
    </w:p>
    <w:p w14:paraId="5F7BC84F" w14:textId="06F1E672" w:rsidR="005521B2" w:rsidRDefault="005521B2" w:rsidP="005521B2">
      <w:pPr>
        <w:rPr>
          <w:ins w:id="141" w:author="Microsoft Office User" w:date="2022-12-03T11:57:00Z"/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4058C378" wp14:editId="284F9A74">
            <wp:extent cx="4686300" cy="26035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31" cy="26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577E" w14:textId="7CCFA437" w:rsidR="00A15ADF" w:rsidRDefault="00A15ADF" w:rsidP="00A15ADF">
      <w:pPr>
        <w:pStyle w:val="Caption"/>
        <w:rPr>
          <w:rFonts w:ascii="TH SarabunPSK" w:hAnsi="TH SarabunPSK" w:cs="TH SarabunPSK" w:hint="cs"/>
        </w:rPr>
        <w:pPrChange w:id="142" w:author="Microsoft Office User" w:date="2022-12-03T11:57:00Z">
          <w:pPr/>
        </w:pPrChange>
      </w:pPr>
      <w:ins w:id="143" w:author="Microsoft Office User" w:date="2022-12-03T11:58:00Z">
        <w:r w:rsidRPr="00A15ADF">
          <w:rPr>
            <w:rFonts w:hint="cs"/>
            <w:highlight w:val="yellow"/>
            <w:cs/>
            <w:rPrChange w:id="144" w:author="Microsoft Office User" w:date="2022-12-03T11:58:00Z">
              <w:rPr>
                <w:rFonts w:hint="cs"/>
                <w:cs/>
              </w:rPr>
            </w:rPrChange>
          </w:rPr>
          <w:t>(ภาพผิด มี</w:t>
        </w:r>
        <w:proofErr w:type="spellStart"/>
        <w:r w:rsidRPr="00A15ADF">
          <w:rPr>
            <w:rFonts w:hint="cs"/>
            <w:highlight w:val="yellow"/>
            <w:cs/>
            <w:rPrChange w:id="145" w:author="Microsoft Office User" w:date="2022-12-03T11:58:00Z">
              <w:rPr>
                <w:rFonts w:hint="cs"/>
                <w:cs/>
              </w:rPr>
            </w:rPrChange>
          </w:rPr>
          <w:t>คำผิด</w:t>
        </w:r>
        <w:proofErr w:type="spellEnd"/>
        <w:r w:rsidRPr="00A15ADF">
          <w:rPr>
            <w:rFonts w:hint="cs"/>
            <w:highlight w:val="yellow"/>
            <w:cs/>
            <w:rPrChange w:id="146" w:author="Microsoft Office User" w:date="2022-12-03T11:58:00Z">
              <w:rPr>
                <w:rFonts w:hint="cs"/>
                <w:cs/>
              </w:rPr>
            </w:rPrChange>
          </w:rPr>
          <w:t>ในภาพ</w:t>
        </w:r>
        <w:r>
          <w:rPr>
            <w:rFonts w:hint="cs"/>
            <w:highlight w:val="yellow"/>
            <w:cs/>
          </w:rPr>
          <w:t xml:space="preserve"> </w:t>
        </w:r>
        <w:proofErr w:type="spellStart"/>
        <w:r>
          <w:rPr>
            <w:rFonts w:hint="cs"/>
            <w:highlight w:val="yellow"/>
            <w:cs/>
          </w:rPr>
          <w:t>เอาท์</w:t>
        </w:r>
        <w:proofErr w:type="spellEnd"/>
        <w:r>
          <w:rPr>
            <w:rFonts w:hint="cs"/>
            <w:highlight w:val="yellow"/>
            <w:cs/>
          </w:rPr>
          <w:t>ซอส</w:t>
        </w:r>
        <w:r w:rsidRPr="00A15ADF">
          <w:rPr>
            <w:rFonts w:hint="cs"/>
            <w:highlight w:val="yellow"/>
            <w:cs/>
            <w:rPrChange w:id="147" w:author="Microsoft Office User" w:date="2022-12-03T11:58:00Z">
              <w:rPr>
                <w:rFonts w:hint="cs"/>
                <w:cs/>
              </w:rPr>
            </w:rPrChange>
          </w:rPr>
          <w:t>)</w:t>
        </w:r>
        <w:r>
          <w:rPr>
            <w:rFonts w:hint="cs"/>
            <w:cs/>
          </w:rPr>
          <w:t xml:space="preserve"> </w:t>
        </w:r>
      </w:ins>
      <w:ins w:id="148" w:author="Microsoft Office User" w:date="2022-12-03T11:57:00Z">
        <w:r w:rsidRPr="00A15ADF">
          <w:rPr>
            <w:rFonts w:ascii="TH SarabunPSK" w:hAnsi="TH SarabunPSK" w:cs="TH SarabunPSK" w:hint="cs"/>
            <w:cs/>
            <w:rPrChange w:id="149" w:author="Microsoft Office User" w:date="2022-12-03T11:58:00Z">
              <w:rPr>
                <w:cs/>
              </w:rPr>
            </w:rPrChange>
          </w:rPr>
          <w:t xml:space="preserve">ภาพที่ </w:t>
        </w:r>
        <w:r w:rsidRPr="00A15ADF">
          <w:rPr>
            <w:rFonts w:ascii="TH SarabunPSK" w:hAnsi="TH SarabunPSK" w:cs="TH SarabunPSK" w:hint="cs"/>
            <w:rPrChange w:id="150" w:author="Microsoft Office User" w:date="2022-12-03T11:58:00Z">
              <w:rPr/>
            </w:rPrChange>
          </w:rPr>
          <w:t xml:space="preserve">2- </w:t>
        </w:r>
        <w:r w:rsidRPr="00A15ADF">
          <w:rPr>
            <w:rFonts w:ascii="TH SarabunPSK" w:hAnsi="TH SarabunPSK" w:cs="TH SarabunPSK" w:hint="cs"/>
            <w:rPrChange w:id="151" w:author="Microsoft Office User" w:date="2022-12-03T11:58:00Z">
              <w:rPr/>
            </w:rPrChange>
          </w:rPr>
          <w:fldChar w:fldCharType="begin"/>
        </w:r>
        <w:r w:rsidRPr="00A15ADF">
          <w:rPr>
            <w:rFonts w:ascii="TH SarabunPSK" w:hAnsi="TH SarabunPSK" w:cs="TH SarabunPSK" w:hint="cs"/>
            <w:rPrChange w:id="152" w:author="Microsoft Office User" w:date="2022-12-03T11:58:00Z">
              <w:rPr/>
            </w:rPrChange>
          </w:rPr>
          <w:instrText xml:space="preserve"> SEQ </w:instrText>
        </w:r>
        <w:r w:rsidRPr="00A15ADF">
          <w:rPr>
            <w:rFonts w:ascii="TH SarabunPSK" w:hAnsi="TH SarabunPSK" w:cs="TH SarabunPSK" w:hint="cs"/>
            <w:cs/>
            <w:rPrChange w:id="153" w:author="Microsoft Office User" w:date="2022-12-03T11:58:00Z">
              <w:rPr>
                <w:cs/>
              </w:rPr>
            </w:rPrChange>
          </w:rPr>
          <w:instrText>ภาพที่</w:instrText>
        </w:r>
        <w:r w:rsidRPr="00A15ADF">
          <w:rPr>
            <w:rFonts w:ascii="TH SarabunPSK" w:hAnsi="TH SarabunPSK" w:cs="TH SarabunPSK" w:hint="cs"/>
            <w:rPrChange w:id="154" w:author="Microsoft Office User" w:date="2022-12-03T11:58:00Z">
              <w:rPr/>
            </w:rPrChange>
          </w:rPr>
          <w:instrText xml:space="preserve">_2- \* ARABIC </w:instrText>
        </w:r>
      </w:ins>
      <w:r w:rsidRPr="00A15ADF">
        <w:rPr>
          <w:rFonts w:ascii="TH SarabunPSK" w:hAnsi="TH SarabunPSK" w:cs="TH SarabunPSK" w:hint="cs"/>
          <w:rPrChange w:id="155" w:author="Microsoft Office User" w:date="2022-12-03T11:58:00Z">
            <w:rPr/>
          </w:rPrChange>
        </w:rPr>
        <w:fldChar w:fldCharType="separate"/>
      </w:r>
      <w:ins w:id="156" w:author="Microsoft Office User" w:date="2022-12-03T11:57:00Z">
        <w:r w:rsidRPr="00A15ADF">
          <w:rPr>
            <w:rFonts w:ascii="TH SarabunPSK" w:hAnsi="TH SarabunPSK" w:cs="TH SarabunPSK" w:hint="cs"/>
            <w:noProof/>
            <w:rPrChange w:id="157" w:author="Microsoft Office User" w:date="2022-12-03T11:58:00Z">
              <w:rPr>
                <w:noProof/>
              </w:rPr>
            </w:rPrChange>
          </w:rPr>
          <w:t>3</w:t>
        </w:r>
        <w:r w:rsidRPr="00A15ADF">
          <w:rPr>
            <w:rFonts w:ascii="TH SarabunPSK" w:hAnsi="TH SarabunPSK" w:cs="TH SarabunPSK" w:hint="cs"/>
            <w:rPrChange w:id="158" w:author="Microsoft Office User" w:date="2022-12-03T11:58:00Z">
              <w:rPr/>
            </w:rPrChange>
          </w:rPr>
          <w:fldChar w:fldCharType="end"/>
        </w:r>
        <w:r w:rsidRPr="00A15ADF">
          <w:rPr>
            <w:rFonts w:ascii="TH SarabunPSK" w:hAnsi="TH SarabunPSK" w:cs="TH SarabunPSK" w:hint="cs"/>
            <w:cs/>
            <w:rPrChange w:id="159" w:author="Microsoft Office User" w:date="2022-12-03T11:58:00Z">
              <w:rPr>
                <w:rFonts w:hint="cs"/>
                <w:cs/>
              </w:rPr>
            </w:rPrChange>
          </w:rPr>
          <w:t xml:space="preserve"> ข้อมูลผลการสำรวจการใช้งบประ</w:t>
        </w:r>
      </w:ins>
      <w:ins w:id="160" w:author="Microsoft Office User" w:date="2022-12-03T11:59:00Z">
        <w:r>
          <w:rPr>
            <w:rFonts w:ascii="TH SarabunPSK" w:hAnsi="TH SarabunPSK" w:cs="TH SarabunPSK" w:hint="cs"/>
            <w:cs/>
          </w:rPr>
          <w:t>มา</w:t>
        </w:r>
      </w:ins>
      <w:ins w:id="161" w:author="Microsoft Office User" w:date="2022-12-03T11:57:00Z">
        <w:r w:rsidRPr="00A15ADF">
          <w:rPr>
            <w:rFonts w:ascii="TH SarabunPSK" w:hAnsi="TH SarabunPSK" w:cs="TH SarabunPSK" w:hint="cs"/>
            <w:cs/>
            <w:rPrChange w:id="162" w:author="Microsoft Office User" w:date="2022-12-03T11:58:00Z">
              <w:rPr>
                <w:rFonts w:hint="cs"/>
                <w:cs/>
              </w:rPr>
            </w:rPrChange>
          </w:rPr>
          <w:t>ณในการ</w:t>
        </w:r>
        <w:proofErr w:type="spellStart"/>
        <w:r w:rsidRPr="00A15ADF">
          <w:rPr>
            <w:rFonts w:ascii="TH SarabunPSK" w:hAnsi="TH SarabunPSK" w:cs="TH SarabunPSK" w:hint="cs"/>
            <w:cs/>
            <w:rPrChange w:id="163" w:author="Microsoft Office User" w:date="2022-12-03T11:58:00Z">
              <w:rPr>
                <w:rFonts w:hint="cs"/>
                <w:cs/>
              </w:rPr>
            </w:rPrChange>
          </w:rPr>
          <w:t>เอาท์</w:t>
        </w:r>
        <w:proofErr w:type="spellEnd"/>
        <w:r w:rsidRPr="00A15ADF">
          <w:rPr>
            <w:rFonts w:ascii="TH SarabunPSK" w:hAnsi="TH SarabunPSK" w:cs="TH SarabunPSK" w:hint="cs"/>
            <w:cs/>
            <w:rPrChange w:id="164" w:author="Microsoft Office User" w:date="2022-12-03T11:58:00Z">
              <w:rPr>
                <w:rFonts w:hint="cs"/>
                <w:cs/>
              </w:rPr>
            </w:rPrChange>
          </w:rPr>
          <w:t>ซอสบริการดิจิทัล</w:t>
        </w:r>
      </w:ins>
    </w:p>
    <w:p w14:paraId="2AC0796F" w14:textId="554B6E42" w:rsidR="005521B2" w:rsidRDefault="00A15ADF" w:rsidP="00D95188">
      <w:pPr>
        <w:jc w:val="both"/>
        <w:rPr>
          <w:rFonts w:ascii="TH SarabunPSK" w:hAnsi="TH SarabunPSK" w:cs="TH SarabunPSK"/>
        </w:rPr>
        <w:pPrChange w:id="165" w:author="Microsoft Office User" w:date="2022-12-03T12:01:00Z">
          <w:pPr>
            <w:ind w:firstLine="720"/>
          </w:pPr>
        </w:pPrChange>
      </w:pPr>
      <w:ins w:id="166" w:author="Microsoft Office User" w:date="2022-12-03T11:59:00Z">
        <w:r>
          <w:rPr>
            <w:rFonts w:ascii="TH SarabunPSK" w:hAnsi="TH SarabunPSK" w:cs="TH SarabunPSK" w:hint="cs"/>
            <w:cs/>
          </w:rPr>
          <w:t xml:space="preserve">จากภาพที่ </w:t>
        </w:r>
        <w:r>
          <w:rPr>
            <w:rFonts w:ascii="TH SarabunPSK" w:hAnsi="TH SarabunPSK" w:cs="TH SarabunPSK"/>
          </w:rPr>
          <w:t xml:space="preserve">2-3  </w:t>
        </w:r>
        <w:r>
          <w:rPr>
            <w:rFonts w:ascii="TH SarabunPSK" w:hAnsi="TH SarabunPSK" w:cs="TH SarabunPSK" w:hint="cs"/>
            <w:cs/>
          </w:rPr>
          <w:t>ข้อมูลการสำรวจการใช้งบประมาณในการ</w:t>
        </w:r>
      </w:ins>
      <w:r w:rsidR="005521B2">
        <w:rPr>
          <w:rFonts w:ascii="TH SarabunPSK" w:hAnsi="TH SarabunPSK" w:cs="TH SarabunPSK" w:hint="cs"/>
          <w:cs/>
        </w:rPr>
        <w:t>การ</w:t>
      </w:r>
      <w:proofErr w:type="spellStart"/>
      <w:r w:rsidR="005521B2" w:rsidRPr="008E6B52">
        <w:rPr>
          <w:rFonts w:ascii="TH SarabunPSK" w:hAnsi="TH SarabunPSK" w:cs="TH SarabunPSK" w:hint="cs"/>
          <w:cs/>
        </w:rPr>
        <w:t>เอาท์ซอร์ส</w:t>
      </w:r>
      <w:r w:rsidR="005521B2">
        <w:rPr>
          <w:rFonts w:ascii="TH SarabunPSK" w:hAnsi="TH SarabunPSK" w:cs="TH SarabunPSK" w:hint="cs"/>
          <w:cs/>
        </w:rPr>
        <w:t>งา</w:t>
      </w:r>
      <w:proofErr w:type="spellEnd"/>
      <w:r w:rsidR="005521B2">
        <w:rPr>
          <w:rFonts w:ascii="TH SarabunPSK" w:hAnsi="TH SarabunPSK" w:cs="TH SarabunPSK" w:hint="cs"/>
          <w:cs/>
        </w:rPr>
        <w:t>นบริการภาครัฐ ที่เกี่ยวข้องกับระบบดิจิทัล</w:t>
      </w:r>
      <w:del w:id="167" w:author="Microsoft Office User" w:date="2022-12-03T11:59:00Z">
        <w:r w:rsidR="005521B2" w:rsidDel="00A15ADF">
          <w:rPr>
            <w:rFonts w:ascii="TH SarabunPSK" w:hAnsi="TH SarabunPSK" w:cs="TH SarabunPSK" w:hint="cs"/>
            <w:cs/>
          </w:rPr>
          <w:delText xml:space="preserve"> </w:delText>
        </w:r>
      </w:del>
      <w:r w:rsidR="005521B2">
        <w:rPr>
          <w:rFonts w:ascii="TH SarabunPSK" w:hAnsi="TH SarabunPSK" w:cs="TH SarabunPSK" w:hint="cs"/>
          <w:cs/>
        </w:rPr>
        <w:t>มีหลายส่วน</w:t>
      </w:r>
      <w:ins w:id="168" w:author="Microsoft Office User" w:date="2022-12-03T11:59:00Z">
        <w:r>
          <w:rPr>
            <w:rFonts w:ascii="TH SarabunPSK" w:hAnsi="TH SarabunPSK" w:cs="TH SarabunPSK" w:hint="cs"/>
            <w:cs/>
          </w:rPr>
          <w:t xml:space="preserve"> </w:t>
        </w:r>
      </w:ins>
      <w:r w:rsidR="005521B2">
        <w:rPr>
          <w:rFonts w:ascii="TH SarabunPSK" w:hAnsi="TH SarabunPSK" w:cs="TH SarabunPSK" w:hint="cs"/>
          <w:cs/>
        </w:rPr>
        <w:t xml:space="preserve">ได้แก่ การพัฒนาซอฟต์แวร์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>Software Development)</w:t>
      </w:r>
      <w:r w:rsidR="005521B2">
        <w:rPr>
          <w:rFonts w:ascii="TH SarabunPSK" w:hAnsi="TH SarabunPSK" w:cs="TH SarabunPSK" w:hint="cs"/>
          <w:cs/>
        </w:rPr>
        <w:t xml:space="preserve"> งานด้านระบบสารสนเทศ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IT) </w:t>
      </w:r>
      <w:r w:rsidR="005521B2">
        <w:rPr>
          <w:rFonts w:ascii="TH SarabunPSK" w:hAnsi="TH SarabunPSK" w:cs="TH SarabunPSK" w:hint="cs"/>
          <w:cs/>
        </w:rPr>
        <w:t>งานสนับสนุนด้านเทคนิ</w:t>
      </w:r>
      <w:ins w:id="169" w:author="Microsoft Office User" w:date="2022-12-03T11:59:00Z">
        <w:r>
          <w:rPr>
            <w:rFonts w:ascii="TH SarabunPSK" w:hAnsi="TH SarabunPSK" w:cs="TH SarabunPSK" w:hint="cs"/>
            <w:cs/>
          </w:rPr>
          <w:t>ค</w:t>
        </w:r>
      </w:ins>
      <w:del w:id="170" w:author="Microsoft Office User" w:date="2022-12-03T11:59:00Z">
        <w:r w:rsidR="005521B2" w:rsidDel="00A15ADF">
          <w:rPr>
            <w:rFonts w:ascii="TH SarabunPSK" w:hAnsi="TH SarabunPSK" w:cs="TH SarabunPSK" w:hint="cs"/>
            <w:cs/>
          </w:rPr>
          <w:delText>ก</w:delText>
        </w:r>
      </w:del>
      <w:r w:rsidR="005521B2"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Technical Support) </w:t>
      </w:r>
      <w:r w:rsidR="005521B2">
        <w:rPr>
          <w:rFonts w:ascii="TH SarabunPSK" w:hAnsi="TH SarabunPSK" w:cs="TH SarabunPSK" w:hint="cs"/>
          <w:cs/>
        </w:rPr>
        <w:t xml:space="preserve">ตลอดจนงานด้านบริการประชาชน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Customer service) </w:t>
      </w:r>
      <w:r w:rsidR="005521B2">
        <w:rPr>
          <w:rFonts w:ascii="TH SarabunPSK" w:hAnsi="TH SarabunPSK" w:cs="TH SarabunPSK" w:hint="cs"/>
          <w:cs/>
        </w:rPr>
        <w:t xml:space="preserve">และงานระบบหลังบ้าน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>Back office)</w:t>
      </w:r>
      <w:r w:rsidR="005521B2">
        <w:rPr>
          <w:rFonts w:ascii="TH SarabunPSK" w:hAnsi="TH SarabunPSK" w:cs="TH SarabunPSK" w:hint="cs"/>
          <w:cs/>
        </w:rPr>
        <w:t xml:space="preserve"> เป็นต้น ซึ่งจะเห็นได้ว่า ประเทศ</w:t>
      </w:r>
      <w:ins w:id="171" w:author="Microsoft Office User" w:date="2022-12-03T12:00:00Z">
        <w:r>
          <w:rPr>
            <w:rFonts w:ascii="TH SarabunPSK" w:hAnsi="TH SarabunPSK" w:cs="TH SarabunPSK" w:hint="cs"/>
            <w:cs/>
          </w:rPr>
          <w:t>สหรัฐ</w:t>
        </w:r>
      </w:ins>
      <w:r w:rsidR="005521B2">
        <w:rPr>
          <w:rFonts w:ascii="TH SarabunPSK" w:hAnsi="TH SarabunPSK" w:cs="TH SarabunPSK" w:hint="cs"/>
          <w:cs/>
        </w:rPr>
        <w:t>อเมริกา</w:t>
      </w:r>
      <w:ins w:id="172" w:author="Microsoft Office User" w:date="2022-12-03T12:00:00Z">
        <w:r>
          <w:rPr>
            <w:rFonts w:ascii="TH SarabunPSK" w:hAnsi="TH SarabunPSK" w:cs="TH SarabunPSK" w:hint="cs"/>
            <w:cs/>
          </w:rPr>
          <w:t>ได้</w:t>
        </w:r>
      </w:ins>
      <w:del w:id="173" w:author="Microsoft Office User" w:date="2022-12-03T12:00:00Z">
        <w:r w:rsidR="005521B2" w:rsidDel="00A15ADF">
          <w:rPr>
            <w:rFonts w:ascii="TH SarabunPSK" w:hAnsi="TH SarabunPSK" w:cs="TH SarabunPSK" w:hint="cs"/>
            <w:cs/>
          </w:rPr>
          <w:delText xml:space="preserve"> ซึ่ง</w:delText>
        </w:r>
      </w:del>
      <w:r w:rsidR="005521B2">
        <w:rPr>
          <w:rFonts w:ascii="TH SarabunPSK" w:hAnsi="TH SarabunPSK" w:cs="TH SarabunPSK" w:hint="cs"/>
          <w:cs/>
        </w:rPr>
        <w:t>ใช้งบประมาณในการ</w:t>
      </w:r>
      <w:proofErr w:type="spellStart"/>
      <w:r w:rsidR="005521B2" w:rsidRPr="008E6B52">
        <w:rPr>
          <w:rFonts w:ascii="TH SarabunPSK" w:hAnsi="TH SarabunPSK" w:cs="TH SarabunPSK" w:hint="cs"/>
          <w:cs/>
        </w:rPr>
        <w:t>เอาท์ซอร์ส</w:t>
      </w:r>
      <w:r w:rsidR="005521B2">
        <w:rPr>
          <w:rFonts w:ascii="TH SarabunPSK" w:hAnsi="TH SarabunPSK" w:cs="TH SarabunPSK" w:hint="cs"/>
          <w:cs/>
        </w:rPr>
        <w:t>งาน</w:t>
      </w:r>
      <w:proofErr w:type="spellEnd"/>
      <w:r w:rsidR="005521B2">
        <w:rPr>
          <w:rFonts w:ascii="TH SarabunPSK" w:hAnsi="TH SarabunPSK" w:cs="TH SarabunPSK" w:hint="cs"/>
          <w:cs/>
        </w:rPr>
        <w:t>ดิจิทัลเป็นอันดับ</w:t>
      </w:r>
      <w:proofErr w:type="spellStart"/>
      <w:r w:rsidR="005521B2">
        <w:rPr>
          <w:rFonts w:ascii="TH SarabunPSK" w:hAnsi="TH SarabunPSK" w:cs="TH SarabunPSK" w:hint="cs"/>
          <w:cs/>
        </w:rPr>
        <w:t>ต้นๆ</w:t>
      </w:r>
      <w:proofErr w:type="spellEnd"/>
      <w:ins w:id="174" w:author="Microsoft Office User" w:date="2022-12-03T12:00:00Z">
        <w:r>
          <w:rPr>
            <w:rFonts w:ascii="TH SarabunPSK" w:hAnsi="TH SarabunPSK" w:cs="TH SarabunPSK" w:hint="cs"/>
            <w:cs/>
          </w:rPr>
          <w:t xml:space="preserve"> </w:t>
        </w:r>
      </w:ins>
      <w:r w:rsidR="005521B2">
        <w:rPr>
          <w:rFonts w:ascii="TH SarabunPSK" w:hAnsi="TH SarabunPSK" w:cs="TH SarabunPSK" w:hint="cs"/>
          <w:cs/>
        </w:rPr>
        <w:t>ของโลก</w:t>
      </w:r>
    </w:p>
    <w:p w14:paraId="34FF5F08" w14:textId="491287B7" w:rsidR="005521B2" w:rsidRDefault="005521B2" w:rsidP="005521B2">
      <w:pPr>
        <w:ind w:firstLine="720"/>
        <w:rPr>
          <w:ins w:id="175" w:author="Microsoft Office User" w:date="2022-12-03T12:01:00Z"/>
          <w:rFonts w:ascii="TH SarabunPSK" w:hAnsi="TH SarabunPSK" w:cs="TH SarabunPSK"/>
        </w:rPr>
      </w:pPr>
    </w:p>
    <w:p w14:paraId="66ED5836" w14:textId="5567EC2B" w:rsidR="00D95188" w:rsidRDefault="00D95188" w:rsidP="005521B2">
      <w:pPr>
        <w:ind w:firstLine="720"/>
        <w:rPr>
          <w:ins w:id="176" w:author="Microsoft Office User" w:date="2022-12-03T12:01:00Z"/>
          <w:rFonts w:ascii="TH SarabunPSK" w:hAnsi="TH SarabunPSK" w:cs="TH SarabunPSK"/>
        </w:rPr>
      </w:pPr>
    </w:p>
    <w:p w14:paraId="0EDC12C7" w14:textId="77777777" w:rsidR="00D95188" w:rsidRDefault="00D95188" w:rsidP="005521B2">
      <w:pPr>
        <w:ind w:firstLine="720"/>
        <w:rPr>
          <w:rFonts w:ascii="TH SarabunPSK" w:hAnsi="TH SarabunPSK" w:cs="TH SarabunPSK" w:hint="cs"/>
        </w:rPr>
      </w:pPr>
    </w:p>
    <w:p w14:paraId="08DB0CDF" w14:textId="77777777" w:rsidR="00546E3B" w:rsidRDefault="00546E3B">
      <w:pPr>
        <w:rPr>
          <w:ins w:id="177" w:author="Microsoft Office User" w:date="2022-12-03T14:30:00Z"/>
          <w:rFonts w:ascii="TH SarabunPSK" w:hAnsi="TH SarabunPSK" w:cs="TH SarabunPSK"/>
          <w:b/>
          <w:bCs/>
          <w:u w:val="single"/>
        </w:rPr>
      </w:pPr>
      <w:ins w:id="178" w:author="Microsoft Office User" w:date="2022-12-03T14:30:00Z">
        <w:r>
          <w:rPr>
            <w:rFonts w:ascii="TH SarabunPSK" w:hAnsi="TH SarabunPSK" w:cs="TH SarabunPSK"/>
            <w:b/>
            <w:bCs/>
            <w:u w:val="single"/>
          </w:rPr>
          <w:br w:type="page"/>
        </w:r>
      </w:ins>
    </w:p>
    <w:p w14:paraId="4BB2878A" w14:textId="4F4A16D1" w:rsidR="00D859C0" w:rsidDel="00546E3B" w:rsidRDefault="00D859C0" w:rsidP="005521B2">
      <w:pPr>
        <w:rPr>
          <w:del w:id="179" w:author="Microsoft Office User" w:date="2022-12-03T14:36:00Z"/>
          <w:rFonts w:ascii="TH SarabunPSK" w:hAnsi="TH SarabunPSK" w:cs="TH SarabunPSK"/>
          <w:b/>
          <w:bCs/>
          <w:u w:val="single"/>
        </w:rPr>
      </w:pPr>
      <w:moveToRangeStart w:id="180" w:author="Microsoft Office User" w:date="2022-12-03T12:59:00Z" w:name="move120964774"/>
      <w:moveTo w:id="181" w:author="Microsoft Office User" w:date="2022-12-03T12:59:00Z">
        <w:r>
          <w:rPr>
            <w:rFonts w:ascii="TH SarabunPSK" w:hAnsi="TH SarabunPSK" w:cs="TH SarabunPSK"/>
            <w:b/>
            <w:bCs/>
            <w:u w:val="single"/>
          </w:rPr>
          <w:lastRenderedPageBreak/>
          <w:t>2.</w:t>
        </w:r>
      </w:moveTo>
      <w:ins w:id="182" w:author="Microsoft Office User" w:date="2022-12-03T14:26:00Z">
        <w:r w:rsidR="00D15C9C">
          <w:rPr>
            <w:rFonts w:ascii="TH SarabunPSK" w:hAnsi="TH SarabunPSK" w:cs="TH SarabunPSK"/>
            <w:b/>
            <w:bCs/>
            <w:u w:val="single"/>
          </w:rPr>
          <w:t>3</w:t>
        </w:r>
      </w:ins>
      <w:moveTo w:id="183" w:author="Microsoft Office User" w:date="2022-12-03T12:59:00Z">
        <w:del w:id="184" w:author="Microsoft Office User" w:date="2022-12-03T14:26:00Z">
          <w:r w:rsidDel="00D15C9C">
            <w:rPr>
              <w:rFonts w:ascii="TH SarabunPSK" w:hAnsi="TH SarabunPSK" w:cs="TH SarabunPSK"/>
              <w:b/>
              <w:bCs/>
              <w:u w:val="single"/>
            </w:rPr>
            <w:delText>1</w:delText>
          </w:r>
        </w:del>
        <w:r>
          <w:rPr>
            <w:rFonts w:ascii="TH SarabunPSK" w:hAnsi="TH SarabunPSK" w:cs="TH SarabunPSK"/>
            <w:b/>
            <w:bCs/>
            <w:u w:val="single"/>
          </w:rPr>
          <w:t xml:space="preserve"> </w:t>
        </w:r>
        <w:r>
          <w:rPr>
            <w:rFonts w:ascii="TH SarabunPSK" w:hAnsi="TH SarabunPSK" w:cs="TH SarabunPSK" w:hint="cs"/>
            <w:b/>
            <w:bCs/>
            <w:u w:val="single"/>
            <w:cs/>
          </w:rPr>
          <w:t>แนวทางการให้บริการ</w:t>
        </w:r>
        <w:r w:rsidRPr="00ED0BEE">
          <w:rPr>
            <w:rFonts w:ascii="TH SarabunPSK" w:hAnsi="TH SarabunPSK" w:cs="TH SarabunPSK" w:hint="cs"/>
            <w:b/>
            <w:bCs/>
            <w:u w:val="single"/>
            <w:cs/>
          </w:rPr>
          <w:t>ใน</w:t>
        </w:r>
        <w:r>
          <w:rPr>
            <w:rFonts w:ascii="TH SarabunPSK" w:hAnsi="TH SarabunPSK" w:cs="TH SarabunPSK" w:hint="cs"/>
            <w:b/>
            <w:bCs/>
            <w:u w:val="single"/>
            <w:cs/>
          </w:rPr>
          <w:t>ต่าง</w:t>
        </w:r>
        <w:r w:rsidRPr="00ED0BEE">
          <w:rPr>
            <w:rFonts w:ascii="TH SarabunPSK" w:hAnsi="TH SarabunPSK" w:cs="TH SarabunPSK" w:hint="cs"/>
            <w:b/>
            <w:bCs/>
            <w:u w:val="single"/>
            <w:cs/>
          </w:rPr>
          <w:t>ประเทศ</w:t>
        </w:r>
      </w:moveTo>
    </w:p>
    <w:p w14:paraId="685A1FDF" w14:textId="77777777" w:rsidR="00546E3B" w:rsidRPr="00ED0BEE" w:rsidRDefault="00546E3B" w:rsidP="00D859C0">
      <w:pPr>
        <w:rPr>
          <w:ins w:id="185" w:author="Microsoft Office User" w:date="2022-12-03T14:37:00Z"/>
          <w:moveTo w:id="186" w:author="Microsoft Office User" w:date="2022-12-03T12:59:00Z"/>
          <w:rFonts w:ascii="TH SarabunPSK" w:hAnsi="TH SarabunPSK" w:cs="TH SarabunPSK" w:hint="cs"/>
          <w:b/>
          <w:bCs/>
          <w:u w:val="single"/>
        </w:rPr>
      </w:pPr>
    </w:p>
    <w:moveToRangeEnd w:id="180"/>
    <w:p w14:paraId="342DD425" w14:textId="77777777" w:rsidR="00D859C0" w:rsidRDefault="00D859C0" w:rsidP="005521B2">
      <w:pPr>
        <w:rPr>
          <w:ins w:id="187" w:author="Microsoft Office User" w:date="2022-12-03T12:59:00Z"/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</w:p>
    <w:p w14:paraId="43ED893A" w14:textId="0D7A2EC5" w:rsidR="005521B2" w:rsidRPr="003F2204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.3</w:t>
      </w:r>
      <w:ins w:id="188" w:author="Microsoft Office User" w:date="2022-12-03T14:26:00Z">
        <w:r w:rsidR="00546E3B"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.1</w:t>
        </w:r>
      </w:ins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ของประเทศอังกฤษ</w:t>
      </w:r>
      <w:proofErr w:type="gramEnd"/>
    </w:p>
    <w:p w14:paraId="0AB64F50" w14:textId="2DE26BF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รัฐบาลอังกฤษ</w:t>
      </w:r>
      <w:del w:id="189" w:author="Microsoft Office User" w:date="2022-12-03T12:02:00Z">
        <w:r w:rsidDel="00D95188">
          <w:rPr>
            <w:rFonts w:ascii="TH SarabunPSK" w:hAnsi="TH SarabunPSK" w:cs="TH SarabunPSK" w:hint="cs"/>
            <w:cs/>
          </w:rPr>
          <w:delText>ซึ่ง</w:delText>
        </w:r>
      </w:del>
      <w:r>
        <w:rPr>
          <w:rFonts w:ascii="TH SarabunPSK" w:hAnsi="TH SarabunPSK" w:cs="TH SarabunPSK" w:hint="cs"/>
          <w:cs/>
        </w:rPr>
        <w:t>มีการใช้</w:t>
      </w:r>
      <w:proofErr w:type="spellStart"/>
      <w:r w:rsidRPr="008E6B52">
        <w:rPr>
          <w:rFonts w:ascii="TH SarabunPSK" w:hAnsi="TH SarabunPSK" w:cs="TH SarabunPSK" w:hint="cs"/>
          <w:cs/>
        </w:rPr>
        <w:t>เอาท์</w:t>
      </w:r>
      <w:proofErr w:type="spellEnd"/>
      <w:r w:rsidRPr="008E6B52">
        <w:rPr>
          <w:rFonts w:ascii="TH SarabunPSK" w:hAnsi="TH SarabunPSK" w:cs="TH SarabunPSK" w:hint="cs"/>
          <w:cs/>
        </w:rPr>
        <w:t>ซอร์ส</w:t>
      </w:r>
      <w:r>
        <w:rPr>
          <w:rFonts w:ascii="TH SarabunPSK" w:hAnsi="TH SarabunPSK" w:cs="TH SarabunPSK" w:hint="cs"/>
          <w:cs/>
        </w:rPr>
        <w:t>ในการให้บริการประชาชนเป็นจำนวนมาก โดยทั่วไป</w:t>
      </w:r>
      <w:ins w:id="190" w:author="Microsoft Office User" w:date="2022-12-03T12:02:00Z">
        <w:r w:rsidR="00D95188">
          <w:rPr>
            <w:rFonts w:ascii="TH SarabunPSK" w:hAnsi="TH SarabunPSK" w:cs="TH SarabunPSK" w:hint="cs"/>
            <w:cs/>
          </w:rPr>
          <w:t>มี</w:t>
        </w:r>
      </w:ins>
      <w:r>
        <w:rPr>
          <w:rFonts w:ascii="TH SarabunPSK" w:hAnsi="TH SarabunPSK" w:cs="TH SarabunPSK" w:hint="cs"/>
          <w:cs/>
        </w:rPr>
        <w:t>วัตถุประสงค์ของการ</w:t>
      </w:r>
      <w:proofErr w:type="spellStart"/>
      <w:r w:rsidRPr="008E6B52">
        <w:rPr>
          <w:rFonts w:ascii="TH SarabunPSK" w:hAnsi="TH SarabunPSK" w:cs="TH SarabunPSK" w:hint="cs"/>
          <w:cs/>
        </w:rPr>
        <w:t>เอาท์</w:t>
      </w:r>
      <w:proofErr w:type="spellEnd"/>
      <w:r w:rsidRPr="008E6B52">
        <w:rPr>
          <w:rFonts w:ascii="TH SarabunPSK" w:hAnsi="TH SarabunPSK" w:cs="TH SarabunPSK" w:hint="cs"/>
          <w:cs/>
        </w:rPr>
        <w:t>ซอร์ส</w:t>
      </w:r>
      <w:ins w:id="191" w:author="Microsoft Office User" w:date="2022-12-03T12:02:00Z">
        <w:r w:rsidR="00D95188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คือ</w:t>
      </w:r>
      <w:ins w:id="192" w:author="Microsoft Office User" w:date="2022-12-03T12:02:00Z">
        <w:r w:rsidR="00D95188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การลดต้น</w:t>
      </w:r>
      <w:ins w:id="193" w:author="Microsoft Office User" w:date="2022-12-03T12:02:00Z">
        <w:r w:rsidR="00D95188">
          <w:rPr>
            <w:rFonts w:ascii="TH SarabunPSK" w:hAnsi="TH SarabunPSK" w:cs="TH SarabunPSK" w:hint="cs"/>
            <w:cs/>
          </w:rPr>
          <w:t>ทุน</w:t>
        </w:r>
      </w:ins>
      <w:r>
        <w:rPr>
          <w:rFonts w:ascii="TH SarabunPSK" w:hAnsi="TH SarabunPSK" w:cs="TH SarabunPSK" w:hint="cs"/>
          <w:cs/>
        </w:rPr>
        <w:t>การดำเนินการและเพิ่มประสิทธิภาพ</w:t>
      </w:r>
      <w:del w:id="194" w:author="Microsoft Office User" w:date="2022-12-03T12:02:00Z">
        <w:r w:rsidDel="00D95188">
          <w:rPr>
            <w:rFonts w:ascii="TH SarabunPSK" w:hAnsi="TH SarabunPSK" w:cs="TH SarabunPSK" w:hint="cs"/>
            <w:cs/>
          </w:rPr>
          <w:delText>ของ</w:delText>
        </w:r>
      </w:del>
      <w:r>
        <w:rPr>
          <w:rFonts w:ascii="TH SarabunPSK" w:hAnsi="TH SarabunPSK" w:cs="TH SarabunPSK" w:hint="cs"/>
          <w:cs/>
        </w:rPr>
        <w:t>การให้บริการประชาชน แต่ก็ไม่ได้ประสบความสำเร็จเสมอไป บางบริการที่ใช้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แต่ไม่ได้เพิ่มประสิทธิภาพหรือลดต้นทุน</w:t>
      </w:r>
      <w:ins w:id="195" w:author="Microsoft Office User" w:date="2022-12-03T12:03:00Z">
        <w:r w:rsidR="00D95188">
          <w:rPr>
            <w:rFonts w:ascii="TH SarabunPSK" w:hAnsi="TH SarabunPSK" w:cs="TH SarabunPSK" w:hint="cs"/>
            <w:cs/>
          </w:rPr>
          <w:t>ก็ยังมีปรากฏให้</w:t>
        </w:r>
      </w:ins>
      <w:del w:id="196" w:author="Microsoft Office User" w:date="2022-12-03T12:03:00Z">
        <w:r w:rsidDel="00D95188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>เห็นได้จากประสบการณ์ของประเทศอังกฤษที่ผู้ให้บริการ</w:t>
      </w:r>
      <w:proofErr w:type="spellStart"/>
      <w:r w:rsidRPr="008E6B52">
        <w:rPr>
          <w:rFonts w:ascii="TH SarabunPSK" w:hAnsi="TH SarabunPSK" w:cs="TH SarabunPSK" w:hint="cs"/>
          <w:cs/>
        </w:rPr>
        <w:t>เอาท์</w:t>
      </w:r>
      <w:proofErr w:type="spellEnd"/>
      <w:r w:rsidRPr="008E6B52">
        <w:rPr>
          <w:rFonts w:ascii="TH SarabunPSK" w:hAnsi="TH SarabunPSK" w:cs="TH SarabunPSK" w:hint="cs"/>
          <w:cs/>
        </w:rPr>
        <w:t>ซอร์ส</w:t>
      </w:r>
      <w:ins w:id="197" w:author="Microsoft Office User" w:date="2022-12-03T12:07:00Z">
        <w:r w:rsidR="00D95188">
          <w:rPr>
            <w:rFonts w:ascii="TH SarabunPSK" w:hAnsi="TH SarabunPSK" w:cs="TH SarabunPSK" w:hint="cs"/>
            <w:cs/>
          </w:rPr>
          <w:t>ใน</w:t>
        </w:r>
      </w:ins>
      <w:ins w:id="198" w:author="Microsoft Office User" w:date="2022-12-03T12:04:00Z">
        <w:r w:rsidR="00D95188">
          <w:rPr>
            <w:rFonts w:ascii="TH SarabunPSK" w:hAnsi="TH SarabunPSK" w:cs="TH SarabunPSK" w:hint="cs"/>
            <w:cs/>
          </w:rPr>
          <w:t>บางบริการ</w:t>
        </w:r>
      </w:ins>
      <w:r>
        <w:rPr>
          <w:rFonts w:ascii="TH SarabunPSK" w:hAnsi="TH SarabunPSK" w:cs="TH SarabunPSK" w:hint="cs"/>
          <w:cs/>
        </w:rPr>
        <w:t>ไม่สามารถให้บริการได้</w:t>
      </w:r>
      <w:r>
        <w:rPr>
          <w:rStyle w:val="FootnoteReference"/>
          <w:rFonts w:ascii="TH SarabunPSK" w:hAnsi="TH SarabunPSK" w:cs="TH SarabunPSK"/>
          <w:cs/>
        </w:rPr>
        <w:footnoteReference w:id="5"/>
      </w:r>
      <w:r>
        <w:rPr>
          <w:rFonts w:ascii="TH SarabunPSK" w:hAnsi="TH SarabunPSK" w:cs="TH SarabunPSK" w:hint="cs"/>
          <w:cs/>
        </w:rPr>
        <w:t xml:space="preserve"> รัฐบาลอังกฤษจึงได้พัฒนาแนวปฏิบัติ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Guidelines) </w:t>
      </w:r>
      <w:r>
        <w:rPr>
          <w:rFonts w:ascii="TH SarabunPSK" w:hAnsi="TH SarabunPSK" w:cs="TH SarabunPSK" w:hint="cs"/>
          <w:cs/>
        </w:rPr>
        <w:t>ที่เป็นมาตรฐานและรัดกุม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เพื่อให้หน่วยงานรัฐทุกหน่วยงาน</w:t>
      </w:r>
      <w:del w:id="199" w:author="Microsoft Office User" w:date="2022-12-03T12:04:00Z">
        <w:r w:rsidDel="00D95188">
          <w:rPr>
            <w:rFonts w:ascii="TH SarabunPSK" w:hAnsi="TH SarabunPSK" w:cs="TH SarabunPSK" w:hint="cs"/>
            <w:cs/>
          </w:rPr>
          <w:delText xml:space="preserve"> ได้</w:delText>
        </w:r>
      </w:del>
      <w:ins w:id="200" w:author="Microsoft Office User" w:date="2022-12-03T12:04:00Z">
        <w:r w:rsidR="00D95188">
          <w:rPr>
            <w:rFonts w:ascii="TH SarabunPSK" w:hAnsi="TH SarabunPSK" w:cs="TH SarabunPSK" w:hint="cs"/>
            <w:cs/>
          </w:rPr>
          <w:t>นำไป</w:t>
        </w:r>
      </w:ins>
      <w:r>
        <w:rPr>
          <w:rFonts w:ascii="TH SarabunPSK" w:hAnsi="TH SarabunPSK" w:cs="TH SarabunPSK" w:hint="cs"/>
          <w:cs/>
        </w:rPr>
        <w:t>ใช้เป็นคู่มือในการบริหารจัดการการ</w:t>
      </w:r>
      <w:proofErr w:type="spellStart"/>
      <w:r w:rsidRPr="00E604F3">
        <w:rPr>
          <w:rFonts w:ascii="TH SarabunPSK" w:hAnsi="TH SarabunPSK" w:cs="TH SarabunPSK" w:hint="cs"/>
          <w:cs/>
        </w:rPr>
        <w:t>เอาท์</w:t>
      </w:r>
      <w:proofErr w:type="spellEnd"/>
      <w:r w:rsidRPr="00E604F3">
        <w:rPr>
          <w:rFonts w:ascii="TH SarabunPSK" w:hAnsi="TH SarabunPSK" w:cs="TH SarabunPSK" w:hint="cs"/>
          <w:cs/>
        </w:rPr>
        <w:t>ซอร์ส</w:t>
      </w:r>
      <w:ins w:id="201" w:author="Microsoft Office User" w:date="2022-12-03T12:04:00Z">
        <w:r w:rsidR="00D95188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>และมีการปรับปรุงให้ทันสมัยอยู่เสมอ</w:t>
      </w:r>
      <w:r>
        <w:rPr>
          <w:rStyle w:val="FootnoteReference"/>
          <w:rFonts w:ascii="TH SarabunPSK" w:hAnsi="TH SarabunPSK" w:cs="TH SarabunPSK"/>
          <w:cs/>
        </w:rPr>
        <w:footnoteReference w:id="6"/>
      </w:r>
      <w:r>
        <w:rPr>
          <w:rFonts w:ascii="TH SarabunPSK" w:hAnsi="TH SarabunPSK" w:cs="TH SarabunPSK" w:hint="cs"/>
          <w:cs/>
        </w:rPr>
        <w:t xml:space="preserve"> เพื่อให้มั</w:t>
      </w:r>
      <w:ins w:id="202" w:author="Microsoft Office User" w:date="2022-12-03T12:04:00Z">
        <w:r w:rsidR="00D95188">
          <w:rPr>
            <w:rFonts w:ascii="TH SarabunPSK" w:hAnsi="TH SarabunPSK" w:cs="TH SarabunPSK" w:hint="cs"/>
            <w:cs/>
          </w:rPr>
          <w:t>่</w:t>
        </w:r>
      </w:ins>
      <w:r>
        <w:rPr>
          <w:rFonts w:ascii="TH SarabunPSK" w:hAnsi="TH SarabunPSK" w:cs="TH SarabunPSK" w:hint="cs"/>
          <w:cs/>
        </w:rPr>
        <w:t>นใจได้ว่าการ</w:t>
      </w:r>
      <w:proofErr w:type="spellStart"/>
      <w:r w:rsidRPr="00E604F3">
        <w:rPr>
          <w:rFonts w:ascii="TH SarabunPSK" w:hAnsi="TH SarabunPSK" w:cs="TH SarabunPSK" w:hint="cs"/>
          <w:cs/>
        </w:rPr>
        <w:t>เอาท์</w:t>
      </w:r>
      <w:proofErr w:type="spellEnd"/>
      <w:r w:rsidRPr="00E604F3">
        <w:rPr>
          <w:rFonts w:ascii="TH SarabunPSK" w:hAnsi="TH SarabunPSK" w:cs="TH SarabunPSK" w:hint="cs"/>
          <w:cs/>
        </w:rPr>
        <w:t>ซอร์ส</w:t>
      </w:r>
      <w:r>
        <w:rPr>
          <w:rFonts w:ascii="TH SarabunPSK" w:hAnsi="TH SarabunPSK" w:cs="TH SarabunPSK" w:hint="cs"/>
          <w:cs/>
        </w:rPr>
        <w:t>จะสามารถสร้างประสิทธิภาพและลดต้นทุนให้การให้บริการได้จริง</w:t>
      </w:r>
    </w:p>
    <w:p w14:paraId="0F0D705B" w14:textId="2633C2F6" w:rsidR="005521B2" w:rsidRDefault="005521B2" w:rsidP="005521B2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จากผลการวิเคราะห์ประโยชน์และผลจากการใช้</w:t>
      </w:r>
      <w:proofErr w:type="spellStart"/>
      <w:r w:rsidRPr="00E604F3">
        <w:rPr>
          <w:rFonts w:ascii="TH SarabunPSK" w:hAnsi="TH SarabunPSK" w:cs="TH SarabunPSK" w:hint="cs"/>
          <w:cs/>
        </w:rPr>
        <w:t>เอาท์</w:t>
      </w:r>
      <w:proofErr w:type="spellEnd"/>
      <w:r w:rsidRPr="00E604F3">
        <w:rPr>
          <w:rFonts w:ascii="TH SarabunPSK" w:hAnsi="TH SarabunPSK" w:cs="TH SarabunPSK" w:hint="cs"/>
          <w:cs/>
        </w:rPr>
        <w:t>ซอร์ส</w:t>
      </w:r>
      <w:r>
        <w:rPr>
          <w:rFonts w:ascii="TH SarabunPSK" w:hAnsi="TH SarabunPSK" w:cs="TH SarabunPSK" w:hint="cs"/>
          <w:cs/>
        </w:rPr>
        <w:t>ในการให้บริการออนไลน์แก่ประชาชนของประเทศต่างๆ</w:t>
      </w:r>
      <w:ins w:id="203" w:author="Microsoft Office User" w:date="2022-12-03T12:07:00Z">
        <w:r w:rsidR="00D95188">
          <w:rPr>
            <w:rFonts w:ascii="TH SarabunPSK" w:hAnsi="TH SarabunPSK" w:cs="TH SarabunPSK" w:hint="cs"/>
            <w:cs/>
          </w:rPr>
          <w:t xml:space="preserve"> และโดยเฉพาะผลอ้างอิงจากประเทศอังกฤษ</w:t>
        </w:r>
      </w:ins>
      <w:r>
        <w:rPr>
          <w:rFonts w:ascii="TH SarabunPSK" w:hAnsi="TH SarabunPSK" w:cs="TH SarabunPSK" w:hint="cs"/>
          <w:cs/>
        </w:rPr>
        <w:t xml:space="preserve"> </w:t>
      </w:r>
      <w:del w:id="204" w:author="Microsoft Office User" w:date="2022-12-03T12:07:00Z">
        <w:r w:rsidDel="00D95188">
          <w:rPr>
            <w:rFonts w:ascii="TH SarabunPSK" w:hAnsi="TH SarabunPSK" w:cs="TH SarabunPSK" w:hint="cs"/>
            <w:cs/>
          </w:rPr>
          <w:delText>พบว่า</w:delText>
        </w:r>
      </w:del>
      <w:ins w:id="205" w:author="Microsoft Office User" w:date="2022-12-03T12:07:00Z">
        <w:r w:rsidR="00D95188">
          <w:rPr>
            <w:rFonts w:ascii="TH SarabunPSK" w:hAnsi="TH SarabunPSK" w:cs="TH SarabunPSK" w:hint="cs"/>
            <w:cs/>
          </w:rPr>
          <w:t>สามารถวิเคราะห์ได้ว่า</w:t>
        </w:r>
      </w:ins>
      <w:r>
        <w:rPr>
          <w:rFonts w:ascii="TH SarabunPSK" w:hAnsi="TH SarabunPSK" w:cs="TH SarabunPSK" w:hint="cs"/>
          <w:cs/>
        </w:rPr>
        <w:t>รูปแบบ</w:t>
      </w:r>
      <w:proofErr w:type="spellStart"/>
      <w:r w:rsidRPr="00E604F3">
        <w:rPr>
          <w:rFonts w:ascii="TH SarabunPSK" w:hAnsi="TH SarabunPSK" w:cs="TH SarabunPSK" w:hint="cs"/>
          <w:cs/>
        </w:rPr>
        <w:t>เอาท์</w:t>
      </w:r>
      <w:proofErr w:type="spellEnd"/>
      <w:r w:rsidRPr="00E604F3">
        <w:rPr>
          <w:rFonts w:ascii="TH SarabunPSK" w:hAnsi="TH SarabunPSK" w:cs="TH SarabunPSK" w:hint="cs"/>
          <w:cs/>
        </w:rPr>
        <w:t>ซอร์ส</w:t>
      </w:r>
      <w:r>
        <w:rPr>
          <w:rFonts w:ascii="TH SarabunPSK" w:hAnsi="TH SarabunPSK" w:cs="TH SarabunPSK" w:hint="cs"/>
          <w:cs/>
        </w:rPr>
        <w:t>เป็นหนึ่งในวิธีการที่ดีและเหมาะสมในการนำมาใช้ในการพัฒนาระบบบริการของประเทศไทย แต่จำเป็นต้องมีวิธีการ</w:t>
      </w:r>
      <w:ins w:id="206" w:author="Microsoft Office User" w:date="2022-12-03T12:08:00Z">
        <w:r w:rsidR="00D95188">
          <w:rPr>
            <w:rFonts w:ascii="TH SarabunPSK" w:hAnsi="TH SarabunPSK" w:cs="TH SarabunPSK" w:hint="cs"/>
            <w:cs/>
          </w:rPr>
          <w:t>ควบคุม</w:t>
        </w:r>
      </w:ins>
      <w:r>
        <w:rPr>
          <w:rFonts w:ascii="TH SarabunPSK" w:hAnsi="TH SarabunPSK" w:cs="TH SarabunPSK" w:hint="cs"/>
          <w:cs/>
        </w:rPr>
        <w:t>ที่รัดกุมรอบคอบ ประสบการณ์จาก</w:t>
      </w:r>
      <w:ins w:id="207" w:author="Microsoft Office User" w:date="2022-12-03T12:08:00Z">
        <w:r w:rsidR="00D95188">
          <w:rPr>
            <w:rFonts w:ascii="TH SarabunPSK" w:hAnsi="TH SarabunPSK" w:cs="TH SarabunPSK" w:hint="cs"/>
            <w:cs/>
          </w:rPr>
          <w:t>ต่าง</w:t>
        </w:r>
      </w:ins>
      <w:r>
        <w:rPr>
          <w:rFonts w:ascii="TH SarabunPSK" w:hAnsi="TH SarabunPSK" w:cs="TH SarabunPSK" w:hint="cs"/>
          <w:cs/>
        </w:rPr>
        <w:t>ประเทศ</w:t>
      </w:r>
      <w:del w:id="208" w:author="Microsoft Office User" w:date="2022-12-03T12:08:00Z">
        <w:r w:rsidDel="00D95188">
          <w:rPr>
            <w:rFonts w:ascii="TH SarabunPSK" w:hAnsi="TH SarabunPSK" w:cs="TH SarabunPSK" w:hint="cs"/>
            <w:cs/>
          </w:rPr>
          <w:delText xml:space="preserve">อื่นที่ผ่านมา </w:delText>
        </w:r>
      </w:del>
      <w:r>
        <w:rPr>
          <w:rFonts w:ascii="TH SarabunPSK" w:hAnsi="TH SarabunPSK" w:cs="TH SarabunPSK" w:hint="cs"/>
          <w:cs/>
        </w:rPr>
        <w:t>อาจ</w:t>
      </w:r>
      <w:ins w:id="209" w:author="Microsoft Office User" w:date="2022-12-03T12:08:00Z">
        <w:r w:rsidR="00D95188">
          <w:rPr>
            <w:rFonts w:ascii="TH SarabunPSK" w:hAnsi="TH SarabunPSK" w:cs="TH SarabunPSK" w:hint="cs"/>
            <w:cs/>
          </w:rPr>
          <w:t>นำมา</w:t>
        </w:r>
      </w:ins>
      <w:r>
        <w:rPr>
          <w:rFonts w:ascii="TH SarabunPSK" w:hAnsi="TH SarabunPSK" w:cs="TH SarabunPSK" w:hint="cs"/>
          <w:cs/>
        </w:rPr>
        <w:t>ใช้เป็นแนวทางอ้างอิงเพื่อลดความเสี่ยง</w:t>
      </w:r>
      <w:del w:id="210" w:author="Microsoft Office User" w:date="2022-12-03T12:08:00Z">
        <w:r w:rsidDel="00D95188">
          <w:rPr>
            <w:rFonts w:ascii="TH SarabunPSK" w:hAnsi="TH SarabunPSK" w:cs="TH SarabunPSK" w:hint="cs"/>
            <w:cs/>
          </w:rPr>
          <w:delText>ดังกล่าวได้</w:delText>
        </w:r>
      </w:del>
      <w:ins w:id="211" w:author="Microsoft Office User" w:date="2022-12-03T12:08:00Z">
        <w:r w:rsidR="00D95188">
          <w:rPr>
            <w:rFonts w:ascii="TH SarabunPSK" w:hAnsi="TH SarabunPSK" w:cs="TH SarabunPSK" w:hint="cs"/>
            <w:cs/>
          </w:rPr>
          <w:t>ได้</w:t>
        </w:r>
      </w:ins>
      <w:r>
        <w:rPr>
          <w:rFonts w:ascii="TH SarabunPSK" w:hAnsi="TH SarabunPSK" w:cs="TH SarabunPSK" w:hint="cs"/>
          <w:cs/>
        </w:rPr>
        <w:t xml:space="preserve"> </w:t>
      </w:r>
      <w:ins w:id="212" w:author="Microsoft Office User" w:date="2022-12-03T12:09:00Z">
        <w:r w:rsidR="00D95188">
          <w:rPr>
            <w:rFonts w:ascii="TH SarabunPSK" w:hAnsi="TH SarabunPSK" w:cs="TH SarabunPSK" w:hint="cs"/>
            <w:cs/>
          </w:rPr>
          <w:t xml:space="preserve">ข้อมูลเอกสารที่สามารถใช้อ้างอิงเป็นคู่มือหรือต้นแบบแนวทาง </w:t>
        </w:r>
      </w:ins>
      <w:r>
        <w:rPr>
          <w:rFonts w:ascii="TH SarabunPSK" w:hAnsi="TH SarabunPSK" w:cs="TH SarabunPSK" w:hint="cs"/>
          <w:cs/>
        </w:rPr>
        <w:t>นอกจาก</w:t>
      </w:r>
      <w:ins w:id="213" w:author="Microsoft Office User" w:date="2022-12-03T12:09:00Z">
        <w:r w:rsidR="00D95188">
          <w:rPr>
            <w:rFonts w:ascii="TH SarabunPSK" w:hAnsi="TH SarabunPSK" w:cs="TH SarabunPSK" w:hint="cs"/>
            <w:cs/>
          </w:rPr>
          <w:t>จะมี</w:t>
        </w:r>
      </w:ins>
      <w:r>
        <w:rPr>
          <w:rFonts w:ascii="TH SarabunPSK" w:hAnsi="TH SarabunPSK" w:cs="TH SarabunPSK" w:hint="cs"/>
          <w:cs/>
        </w:rPr>
        <w:t>ตัวอย่างคู่มือการ</w:t>
      </w:r>
      <w:proofErr w:type="spellStart"/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ของ</w:t>
      </w:r>
      <w:proofErr w:type="spellEnd"/>
      <w:r>
        <w:rPr>
          <w:rFonts w:ascii="TH SarabunPSK" w:hAnsi="TH SarabunPSK" w:cs="TH SarabunPSK" w:hint="cs"/>
          <w:cs/>
        </w:rPr>
        <w:t>ประเทศอังกฤษดังกล่า</w:t>
      </w:r>
      <w:ins w:id="214" w:author="Microsoft Office User" w:date="2022-12-03T12:09:00Z">
        <w:r w:rsidR="00D95188">
          <w:rPr>
            <w:rFonts w:ascii="TH SarabunPSK" w:hAnsi="TH SarabunPSK" w:cs="TH SarabunPSK" w:hint="cs"/>
            <w:cs/>
          </w:rPr>
          <w:t>ว</w:t>
        </w:r>
      </w:ins>
      <w:r>
        <w:rPr>
          <w:rFonts w:ascii="TH SarabunPSK" w:hAnsi="TH SarabunPSK" w:cs="TH SarabunPSK" w:hint="cs"/>
          <w:cs/>
        </w:rPr>
        <w:t xml:space="preserve">ข้างต้นแล้ว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 Playbook) </w:t>
      </w:r>
      <w:r>
        <w:rPr>
          <w:rFonts w:ascii="TH SarabunPSK" w:hAnsi="TH SarabunPSK" w:cs="TH SarabunPSK" w:hint="cs"/>
          <w:cs/>
        </w:rPr>
        <w:t>ยัง</w:t>
      </w:r>
      <w:ins w:id="215" w:author="Microsoft Office User" w:date="2022-12-03T12:09:00Z">
        <w:r w:rsidR="00D95188">
          <w:rPr>
            <w:rFonts w:ascii="TH SarabunPSK" w:hAnsi="TH SarabunPSK" w:cs="TH SarabunPSK" w:hint="cs"/>
            <w:cs/>
          </w:rPr>
          <w:t>สามารถใช้</w:t>
        </w:r>
      </w:ins>
      <w:del w:id="216" w:author="Microsoft Office User" w:date="2022-12-03T12:09:00Z">
        <w:r w:rsidDel="00D95188">
          <w:rPr>
            <w:rFonts w:ascii="TH SarabunPSK" w:hAnsi="TH SarabunPSK" w:cs="TH SarabunPSK" w:hint="cs"/>
            <w:cs/>
          </w:rPr>
          <w:delText>มี</w:delText>
        </w:r>
      </w:del>
      <w:r>
        <w:rPr>
          <w:rFonts w:ascii="TH SarabunPSK" w:hAnsi="TH SarabunPSK" w:cs="TH SarabunPSK" w:hint="cs"/>
          <w:cs/>
        </w:rPr>
        <w:t>รายงาน</w:t>
      </w:r>
      <w:ins w:id="217" w:author="Microsoft Office User" w:date="2022-12-03T12:10:00Z">
        <w:r w:rsidR="00D95188">
          <w:rPr>
            <w:rFonts w:ascii="TH SarabunPSK" w:hAnsi="TH SarabunPSK" w:cs="TH SarabunPSK" w:hint="cs"/>
            <w:cs/>
          </w:rPr>
          <w:t>อื่นๆ ที่</w:t>
        </w:r>
      </w:ins>
      <w:r>
        <w:rPr>
          <w:rFonts w:ascii="TH SarabunPSK" w:hAnsi="TH SarabunPSK" w:cs="TH SarabunPSK" w:hint="cs"/>
          <w:cs/>
        </w:rPr>
        <w:t>เกี่ยวกับแนวทางปฏิบัติ</w:t>
      </w:r>
      <w:ins w:id="218" w:author="Microsoft Office User" w:date="2022-12-03T12:10:00Z">
        <w:r w:rsidR="00D95188">
          <w:rPr>
            <w:rFonts w:ascii="TH SarabunPSK" w:hAnsi="TH SarabunPSK" w:cs="TH SarabunPSK" w:hint="cs"/>
            <w:cs/>
          </w:rPr>
          <w:t xml:space="preserve"> เช่น กระบวนการ</w:t>
        </w:r>
      </w:ins>
      <w:del w:id="219" w:author="Microsoft Office User" w:date="2022-12-03T12:10:00Z">
        <w:r w:rsidDel="00D95188">
          <w:rPr>
            <w:rFonts w:ascii="TH SarabunPSK" w:hAnsi="TH SarabunPSK" w:cs="TH SarabunPSK" w:hint="cs"/>
            <w:cs/>
          </w:rPr>
          <w:delText>ว่า</w:delText>
        </w:r>
      </w:del>
      <w:r>
        <w:rPr>
          <w:rFonts w:ascii="TH SarabunPSK" w:hAnsi="TH SarabunPSK" w:cs="TH SarabunPSK" w:hint="cs"/>
          <w:cs/>
        </w:rPr>
        <w:t>บริการลักษณะอย่างไร</w:t>
      </w:r>
      <w:del w:id="220" w:author="Microsoft Office User" w:date="2022-12-03T12:10:00Z">
        <w:r w:rsidDel="00D95188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>ที่ควรใช้</w:t>
      </w:r>
      <w:proofErr w:type="spellStart"/>
      <w:r w:rsidRPr="00E604F3">
        <w:rPr>
          <w:rFonts w:ascii="TH SarabunPSK" w:hAnsi="TH SarabunPSK" w:cs="TH SarabunPSK" w:hint="cs"/>
          <w:cs/>
        </w:rPr>
        <w:t>เอาท์</w:t>
      </w:r>
      <w:proofErr w:type="spellEnd"/>
      <w:r w:rsidRPr="00E604F3">
        <w:rPr>
          <w:rFonts w:ascii="TH SarabunPSK" w:hAnsi="TH SarabunPSK" w:cs="TH SarabunPSK" w:hint="cs"/>
          <w:cs/>
        </w:rPr>
        <w:t>ซอร์ส</w:t>
      </w:r>
      <w:r>
        <w:rPr>
          <w:rFonts w:ascii="TH SarabunPSK" w:hAnsi="TH SarabunPSK" w:cs="TH SarabunPSK" w:hint="cs"/>
          <w:cs/>
        </w:rPr>
        <w:t xml:space="preserve"> </w:t>
      </w:r>
      <w:ins w:id="221" w:author="Microsoft Office User" w:date="2022-12-03T12:10:00Z">
        <w:r w:rsidR="00D95188">
          <w:rPr>
            <w:rFonts w:ascii="TH SarabunPSK" w:hAnsi="TH SarabunPSK" w:cs="TH SarabunPSK" w:hint="cs"/>
            <w:cs/>
          </w:rPr>
          <w:t>กระบวนการบริการ</w:t>
        </w:r>
      </w:ins>
      <w:r>
        <w:rPr>
          <w:rFonts w:ascii="TH SarabunPSK" w:hAnsi="TH SarabunPSK" w:cs="TH SarabunPSK" w:hint="cs"/>
          <w:cs/>
        </w:rPr>
        <w:t>ลักษณะอย่างไร</w:t>
      </w:r>
      <w:del w:id="222" w:author="Microsoft Office User" w:date="2022-12-03T12:10:00Z">
        <w:r w:rsidDel="00D95188">
          <w:rPr>
            <w:rFonts w:ascii="TH SarabunPSK" w:hAnsi="TH SarabunPSK" w:cs="TH SarabunPSK" w:hint="cs"/>
            <w:cs/>
          </w:rPr>
          <w:delText>ควร</w:delText>
        </w:r>
      </w:del>
      <w:r>
        <w:rPr>
          <w:rFonts w:ascii="TH SarabunPSK" w:hAnsi="TH SarabunPSK" w:cs="TH SarabunPSK" w:hint="cs"/>
          <w:cs/>
        </w:rPr>
        <w:t>หน่วยงานของรัฐควรเอากลับมาทำเอง</w:t>
      </w:r>
      <w:del w:id="223" w:author="Microsoft Office User" w:date="2022-12-03T12:11:00Z">
        <w:r w:rsidDel="00F63B07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Style w:val="FootnoteReference"/>
          <w:rFonts w:ascii="TH SarabunPSK" w:hAnsi="TH SarabunPSK" w:cs="TH SarabunPSK"/>
          <w:cs/>
        </w:rPr>
        <w:footnoteReference w:id="7"/>
      </w:r>
      <w:r>
        <w:rPr>
          <w:rFonts w:ascii="TH SarabunPSK" w:hAnsi="TH SarabunPSK" w:cs="TH SarabunPSK" w:hint="cs"/>
          <w:cs/>
        </w:rPr>
        <w:t xml:space="preserve">  </w:t>
      </w:r>
      <w:ins w:id="224" w:author="Microsoft Office User" w:date="2022-12-03T12:11:00Z">
        <w:r w:rsidR="00F63B07">
          <w:rPr>
            <w:rFonts w:ascii="TH SarabunPSK" w:hAnsi="TH SarabunPSK" w:cs="TH SarabunPSK" w:hint="cs"/>
            <w:cs/>
          </w:rPr>
          <w:t>เป็นต้น</w:t>
        </w:r>
      </w:ins>
    </w:p>
    <w:p w14:paraId="119C00B1" w14:textId="4B77B20C" w:rsidR="005521B2" w:rsidRDefault="00F63B07" w:rsidP="00F63B07">
      <w:pPr>
        <w:ind w:firstLine="720"/>
        <w:jc w:val="both"/>
        <w:rPr>
          <w:rFonts w:ascii="TH SarabunPSK" w:hAnsi="TH SarabunPSK" w:cs="TH SarabunPSK"/>
        </w:rPr>
        <w:pPrChange w:id="225" w:author="Microsoft Office User" w:date="2022-12-03T12:13:00Z">
          <w:pPr>
            <w:ind w:firstLine="720"/>
          </w:pPr>
        </w:pPrChange>
      </w:pPr>
      <w:ins w:id="226" w:author="Microsoft Office User" w:date="2022-12-03T12:11:00Z">
        <w:r>
          <w:rPr>
            <w:rFonts w:ascii="TH SarabunPSK" w:hAnsi="TH SarabunPSK" w:cs="TH SarabunPSK" w:hint="cs"/>
            <w:cs/>
          </w:rPr>
          <w:t>ผลการวิเคราะห์ข้อมูล</w:t>
        </w:r>
      </w:ins>
      <w:ins w:id="227" w:author="Microsoft Office User" w:date="2022-12-03T12:13:00Z">
        <w:r>
          <w:rPr>
            <w:rFonts w:ascii="TH SarabunPSK" w:hAnsi="TH SarabunPSK" w:cs="TH SarabunPSK" w:hint="cs"/>
            <w:cs/>
          </w:rPr>
          <w:t>ในแง่ของการเลือกใช้ผลิตภัณฑ์หรือเทคโนโลยีในการ</w:t>
        </w:r>
      </w:ins>
      <w:ins w:id="228" w:author="Microsoft Office User" w:date="2022-12-03T12:14:00Z">
        <w:r>
          <w:rPr>
            <w:rFonts w:ascii="TH SarabunPSK" w:hAnsi="TH SarabunPSK" w:cs="TH SarabunPSK" w:hint="cs"/>
            <w:cs/>
          </w:rPr>
          <w:t xml:space="preserve">ให้บริการ </w:t>
        </w:r>
      </w:ins>
      <w:ins w:id="229" w:author="Microsoft Office User" w:date="2022-12-03T12:11:00Z">
        <w:r>
          <w:rPr>
            <w:rFonts w:ascii="TH SarabunPSK" w:hAnsi="TH SarabunPSK" w:cs="TH SarabunPSK" w:hint="cs"/>
            <w:cs/>
          </w:rPr>
          <w:t>พบว่า</w:t>
        </w:r>
      </w:ins>
      <w:del w:id="230" w:author="Microsoft Office User" w:date="2022-12-03T12:11:00Z">
        <w:r w:rsidR="005521B2" w:rsidDel="00F63B07">
          <w:rPr>
            <w:rFonts w:ascii="TH SarabunPSK" w:hAnsi="TH SarabunPSK" w:cs="TH SarabunPSK" w:hint="cs"/>
            <w:cs/>
          </w:rPr>
          <w:delText>นอกจากนี้</w:delText>
        </w:r>
      </w:del>
      <w:r w:rsidR="005521B2">
        <w:rPr>
          <w:rFonts w:ascii="TH SarabunPSK" w:hAnsi="TH SarabunPSK" w:cs="TH SarabunPSK" w:hint="cs"/>
          <w:cs/>
        </w:rPr>
        <w:t>การพึ่งพาเทคโนโลยี</w:t>
      </w:r>
      <w:del w:id="231" w:author="Microsoft Office User" w:date="2022-12-03T12:11:00Z">
        <w:r w:rsidR="005521B2" w:rsidDel="00F63B07">
          <w:rPr>
            <w:rFonts w:ascii="TH SarabunPSK" w:hAnsi="TH SarabunPSK" w:cs="TH SarabunPSK" w:hint="cs"/>
            <w:cs/>
          </w:rPr>
          <w:delText>หนึ่ง</w:delText>
        </w:r>
      </w:del>
      <w:r w:rsidR="005521B2">
        <w:rPr>
          <w:rFonts w:ascii="TH SarabunPSK" w:hAnsi="TH SarabunPSK" w:cs="TH SarabunPSK" w:hint="cs"/>
          <w:cs/>
        </w:rPr>
        <w:t>ของผู้ให้บริการรายหนึ่ง</w:t>
      </w:r>
      <w:ins w:id="232" w:author="Microsoft Office User" w:date="2022-12-03T12:11:00Z">
        <w:r>
          <w:rPr>
            <w:rFonts w:ascii="TH SarabunPSK" w:hAnsi="TH SarabunPSK" w:cs="TH SarabunPSK" w:hint="cs"/>
            <w:cs/>
          </w:rPr>
          <w:t>รายใด</w:t>
        </w:r>
      </w:ins>
      <w:r w:rsidR="005521B2">
        <w:rPr>
          <w:rFonts w:ascii="TH SarabunPSK" w:hAnsi="TH SarabunPSK" w:cs="TH SarabunPSK" w:hint="cs"/>
          <w:cs/>
        </w:rPr>
        <w:t xml:space="preserve">มากเกินไป อาจทำให้เกิดความเสี่ยงที่เกิดจากการเลือกใช้เทคโนโลยีเดียวได้ </w:t>
      </w:r>
      <w:ins w:id="233" w:author="Microsoft Office User" w:date="2022-12-03T12:12:00Z">
        <w:r>
          <w:rPr>
            <w:rFonts w:ascii="TH SarabunPSK" w:hAnsi="TH SarabunPSK" w:cs="TH SarabunPSK" w:hint="cs"/>
            <w:cs/>
          </w:rPr>
          <w:t>ครั้งหนึ่งไม่นานมานี้</w:t>
        </w:r>
      </w:ins>
      <w:r w:rsidR="005521B2">
        <w:rPr>
          <w:rFonts w:ascii="TH SarabunPSK" w:hAnsi="TH SarabunPSK" w:cs="TH SarabunPSK" w:hint="cs"/>
          <w:cs/>
        </w:rPr>
        <w:t>ประเทศอังกฤษ</w:t>
      </w:r>
      <w:del w:id="234" w:author="Microsoft Office User" w:date="2022-12-03T12:12:00Z">
        <w:r w:rsidR="005521B2" w:rsidDel="00F63B07">
          <w:rPr>
            <w:rFonts w:ascii="TH SarabunPSK" w:hAnsi="TH SarabunPSK" w:cs="TH SarabunPSK" w:hint="cs"/>
            <w:cs/>
          </w:rPr>
          <w:delText>ครั้งหนึ่งไม่นานมานี้</w:delText>
        </w:r>
      </w:del>
      <w:r w:rsidR="005521B2">
        <w:rPr>
          <w:rFonts w:ascii="TH SarabunPSK" w:hAnsi="TH SarabunPSK" w:cs="TH SarabunPSK" w:hint="cs"/>
          <w:cs/>
        </w:rPr>
        <w:t xml:space="preserve">เคยประสบปัญหาการให้บริการออนไลน์ซึ่งมีการใช้ </w:t>
      </w:r>
      <w:r w:rsidR="005521B2">
        <w:rPr>
          <w:rFonts w:ascii="TH SarabunPSK" w:hAnsi="TH SarabunPSK" w:cs="TH SarabunPSK" w:hint="eastAsia"/>
        </w:rPr>
        <w:t>C</w:t>
      </w:r>
      <w:r w:rsidR="005521B2">
        <w:rPr>
          <w:rFonts w:ascii="TH SarabunPSK" w:hAnsi="TH SarabunPSK" w:cs="TH SarabunPSK"/>
        </w:rPr>
        <w:t>DN</w:t>
      </w:r>
      <w:r w:rsidR="005521B2"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Content Delivery Network) </w:t>
      </w:r>
      <w:r w:rsidR="005521B2">
        <w:rPr>
          <w:rFonts w:ascii="TH SarabunPSK" w:hAnsi="TH SarabunPSK" w:cs="TH SarabunPSK" w:hint="cs"/>
          <w:cs/>
        </w:rPr>
        <w:t xml:space="preserve">จากผู้ให้บริการเดียว </w:t>
      </w:r>
      <w:del w:id="235" w:author="Microsoft Office User" w:date="2022-12-03T12:12:00Z">
        <w:r w:rsidR="005521B2" w:rsidDel="00F63B07">
          <w:rPr>
            <w:rFonts w:ascii="TH SarabunPSK" w:hAnsi="TH SarabunPSK" w:cs="TH SarabunPSK" w:hint="cs"/>
            <w:cs/>
          </w:rPr>
          <w:delText>เนื่องจาก</w:delText>
        </w:r>
      </w:del>
      <w:r w:rsidR="005521B2">
        <w:rPr>
          <w:rFonts w:ascii="TH SarabunPSK" w:hAnsi="TH SarabunPSK" w:cs="TH SarabunPSK" w:hint="cs"/>
          <w:cs/>
        </w:rPr>
        <w:t>เกิด</w:t>
      </w:r>
      <w:ins w:id="236" w:author="Microsoft Office User" w:date="2022-12-03T12:12:00Z">
        <w:r>
          <w:rPr>
            <w:rFonts w:ascii="TH SarabunPSK" w:hAnsi="TH SarabunPSK" w:cs="TH SarabunPSK" w:hint="cs"/>
            <w:cs/>
          </w:rPr>
          <w:t>เหตุการณ์</w:t>
        </w:r>
      </w:ins>
      <w:r w:rsidR="005521B2">
        <w:rPr>
          <w:rFonts w:ascii="TH SarabunPSK" w:hAnsi="TH SarabunPSK" w:cs="TH SarabunPSK" w:hint="cs"/>
          <w:cs/>
        </w:rPr>
        <w:t>ไฟฟ้าดับ</w:t>
      </w:r>
      <w:ins w:id="237" w:author="Microsoft Office User" w:date="2022-12-03T12:12:00Z">
        <w:r>
          <w:rPr>
            <w:rFonts w:ascii="TH SarabunPSK" w:hAnsi="TH SarabunPSK" w:cs="TH SarabunPSK" w:hint="cs"/>
            <w:cs/>
          </w:rPr>
          <w:t>ในวงกว้าง</w:t>
        </w:r>
      </w:ins>
      <w:del w:id="238" w:author="Microsoft Office User" w:date="2022-12-03T12:12:00Z">
        <w:r w:rsidR="005521B2" w:rsidDel="00F63B07">
          <w:rPr>
            <w:rFonts w:ascii="TH SarabunPSK" w:hAnsi="TH SarabunPSK" w:cs="TH SarabunPSK" w:hint="cs"/>
            <w:cs/>
          </w:rPr>
          <w:delText>ขึ้น</w:delText>
        </w:r>
      </w:del>
      <w:r w:rsidR="005521B2">
        <w:rPr>
          <w:rStyle w:val="FootnoteReference"/>
          <w:rFonts w:ascii="TH SarabunPSK" w:hAnsi="TH SarabunPSK" w:cs="TH SarabunPSK"/>
          <w:cs/>
        </w:rPr>
        <w:footnoteReference w:id="8"/>
      </w:r>
      <w:r w:rsidR="005521B2">
        <w:rPr>
          <w:rFonts w:ascii="TH SarabunPSK" w:hAnsi="TH SarabunPSK" w:cs="TH SarabunPSK" w:hint="cs"/>
          <w:cs/>
        </w:rPr>
        <w:t xml:space="preserve"> ทำให้ไม่สามารถให้บริการได้ในช่วงเวลาดังกล่าว</w:t>
      </w:r>
      <w:ins w:id="239" w:author="Microsoft Office User" w:date="2022-12-03T12:12:00Z">
        <w:r>
          <w:rPr>
            <w:rFonts w:ascii="TH SarabunPSK" w:hAnsi="TH SarabunPSK" w:cs="TH SarabunPSK" w:hint="cs"/>
            <w:cs/>
          </w:rPr>
          <w:t>ประชาชน</w:t>
        </w:r>
      </w:ins>
      <w:r w:rsidR="005521B2">
        <w:rPr>
          <w:rFonts w:ascii="TH SarabunPSK" w:hAnsi="TH SarabunPSK" w:cs="TH SarabunPSK" w:hint="cs"/>
          <w:cs/>
        </w:rPr>
        <w:t>ได้รับผลกระทบเป็นวงกว้าง</w:t>
      </w:r>
      <w:ins w:id="240" w:author="Microsoft Office User" w:date="2022-12-03T12:13:00Z">
        <w:r>
          <w:rPr>
            <w:rFonts w:ascii="TH SarabunPSK" w:hAnsi="TH SarabunPSK" w:cs="TH SarabunPSK" w:hint="cs"/>
            <w:cs/>
          </w:rPr>
          <w:t>และ</w:t>
        </w:r>
      </w:ins>
      <w:del w:id="241" w:author="Microsoft Office User" w:date="2022-12-03T12:13:00Z">
        <w:r w:rsidR="005521B2" w:rsidDel="00F63B07">
          <w:rPr>
            <w:rFonts w:ascii="TH SarabunPSK" w:hAnsi="TH SarabunPSK" w:cs="TH SarabunPSK" w:hint="cs"/>
            <w:cs/>
          </w:rPr>
          <w:delText xml:space="preserve"> ส่งผลให้ประชาชน</w:delText>
        </w:r>
      </w:del>
      <w:r w:rsidR="005521B2">
        <w:rPr>
          <w:rFonts w:ascii="TH SarabunPSK" w:hAnsi="TH SarabunPSK" w:cs="TH SarabunPSK" w:hint="cs"/>
          <w:cs/>
        </w:rPr>
        <w:t>ไม่สามารถใช้ระบบได้</w:t>
      </w:r>
    </w:p>
    <w:p w14:paraId="28D35188" w14:textId="23BAF119" w:rsidR="005521B2" w:rsidRDefault="00F63B07" w:rsidP="00F63B07">
      <w:pPr>
        <w:ind w:firstLine="720"/>
        <w:jc w:val="both"/>
        <w:rPr>
          <w:rFonts w:ascii="TH SarabunPSK" w:hAnsi="TH SarabunPSK" w:cs="TH SarabunPSK"/>
        </w:rPr>
        <w:pPrChange w:id="242" w:author="Microsoft Office User" w:date="2022-12-03T12:16:00Z">
          <w:pPr>
            <w:ind w:firstLine="720"/>
          </w:pPr>
        </w:pPrChange>
      </w:pPr>
      <w:ins w:id="243" w:author="Microsoft Office User" w:date="2022-12-03T12:14:00Z">
        <w:r>
          <w:rPr>
            <w:rFonts w:ascii="TH SarabunPSK" w:hAnsi="TH SarabunPSK" w:cs="TH SarabunPSK" w:hint="cs"/>
            <w:cs/>
          </w:rPr>
          <w:t>อีกประการหนึ่งที่น่าสนใจเกี่ยวกับกระบวนการวิธีการที่</w:t>
        </w:r>
      </w:ins>
      <w:r w:rsidR="005521B2">
        <w:rPr>
          <w:rFonts w:ascii="TH SarabunPSK" w:hAnsi="TH SarabunPSK" w:cs="TH SarabunPSK" w:hint="cs"/>
          <w:cs/>
        </w:rPr>
        <w:t>ประเทศอังกฤษ</w:t>
      </w:r>
      <w:del w:id="244" w:author="Microsoft Office User" w:date="2022-12-03T12:15:00Z">
        <w:r w:rsidR="005521B2" w:rsidDel="00F63B07">
          <w:rPr>
            <w:rFonts w:ascii="TH SarabunPSK" w:hAnsi="TH SarabunPSK" w:cs="TH SarabunPSK" w:hint="cs"/>
            <w:cs/>
          </w:rPr>
          <w:delText>มีวิธีการในการ</w:delText>
        </w:r>
        <w:r w:rsidR="005521B2" w:rsidRPr="00E604F3" w:rsidDel="00F63B07">
          <w:rPr>
            <w:rFonts w:ascii="TH SarabunPSK" w:hAnsi="TH SarabunPSK" w:cs="TH SarabunPSK" w:hint="cs"/>
            <w:cs/>
          </w:rPr>
          <w:delText>เอาท์ซอร์ส</w:delText>
        </w:r>
        <w:r w:rsidR="005521B2" w:rsidDel="00F63B07">
          <w:rPr>
            <w:rFonts w:ascii="TH SarabunPSK" w:hAnsi="TH SarabunPSK" w:cs="TH SarabunPSK" w:hint="cs"/>
            <w:cs/>
          </w:rPr>
          <w:delText>ที่น่าสนใจ</w:delText>
        </w:r>
      </w:del>
      <w:ins w:id="245" w:author="Microsoft Office User" w:date="2022-12-03T12:15:00Z">
        <w:r>
          <w:rPr>
            <w:rFonts w:ascii="TH SarabunPSK" w:hAnsi="TH SarabunPSK" w:cs="TH SarabunPSK" w:hint="cs"/>
            <w:cs/>
          </w:rPr>
          <w:t>เลือกดำเนินการ คือ</w:t>
        </w:r>
      </w:ins>
      <w:r w:rsidR="005521B2">
        <w:rPr>
          <w:rFonts w:ascii="TH SarabunPSK" w:hAnsi="TH SarabunPSK" w:cs="TH SarabunPSK" w:hint="cs"/>
          <w:cs/>
        </w:rPr>
        <w:t xml:space="preserve"> มีการคัดเลือกบริษัทไว้จำนวนหนึ่ง</w:t>
      </w:r>
      <w:del w:id="246" w:author="Microsoft Office User" w:date="2022-12-03T12:15:00Z">
        <w:r w:rsidR="005521B2" w:rsidDel="00F63B07">
          <w:rPr>
            <w:rFonts w:ascii="TH SarabunPSK" w:hAnsi="TH SarabunPSK" w:cs="TH SarabunPSK" w:hint="cs"/>
            <w:cs/>
          </w:rPr>
          <w:delText xml:space="preserve"> </w:delText>
        </w:r>
      </w:del>
      <w:r w:rsidR="005521B2">
        <w:rPr>
          <w:rFonts w:ascii="TH SarabunPSK" w:hAnsi="TH SarabunPSK" w:cs="TH SarabunPSK" w:hint="cs"/>
          <w:cs/>
        </w:rPr>
        <w:t>ที่มีคุณสมบัติเฉพาะ และมีสิทธิ</w:t>
      </w:r>
      <w:del w:id="247" w:author="Microsoft Office User" w:date="2022-12-03T12:15:00Z">
        <w:r w:rsidR="005521B2" w:rsidDel="00F63B07">
          <w:rPr>
            <w:rFonts w:ascii="TH SarabunPSK" w:hAnsi="TH SarabunPSK" w:cs="TH SarabunPSK" w:hint="cs"/>
            <w:cs/>
          </w:rPr>
          <w:delText>์</w:delText>
        </w:r>
      </w:del>
      <w:r w:rsidR="005521B2">
        <w:rPr>
          <w:rFonts w:ascii="TH SarabunPSK" w:hAnsi="TH SarabunPSK" w:cs="TH SarabunPSK" w:hint="cs"/>
          <w:cs/>
        </w:rPr>
        <w:t>พิเศษที่จะได</w:t>
      </w:r>
      <w:ins w:id="248" w:author="Microsoft Office User" w:date="2022-12-03T12:15:00Z">
        <w:r>
          <w:rPr>
            <w:rFonts w:ascii="TH SarabunPSK" w:hAnsi="TH SarabunPSK" w:cs="TH SarabunPSK" w:hint="cs"/>
            <w:cs/>
          </w:rPr>
          <w:t>้</w:t>
        </w:r>
      </w:ins>
      <w:r w:rsidR="005521B2">
        <w:rPr>
          <w:rFonts w:ascii="TH SarabunPSK" w:hAnsi="TH SarabunPSK" w:cs="TH SarabunPSK" w:hint="cs"/>
          <w:cs/>
        </w:rPr>
        <w:t>โอกาสได้เป็นพาร์ท</w:t>
      </w:r>
      <w:proofErr w:type="spellStart"/>
      <w:r w:rsidR="005521B2">
        <w:rPr>
          <w:rFonts w:ascii="TH SarabunPSK" w:hAnsi="TH SarabunPSK" w:cs="TH SarabunPSK" w:hint="cs"/>
          <w:cs/>
        </w:rPr>
        <w:lastRenderedPageBreak/>
        <w:t>เนอร์</w:t>
      </w:r>
      <w:proofErr w:type="spellEnd"/>
      <w:r w:rsidR="005521B2">
        <w:rPr>
          <w:rFonts w:ascii="TH SarabunPSK" w:hAnsi="TH SarabunPSK" w:cs="TH SarabunPSK" w:hint="cs"/>
          <w:cs/>
        </w:rPr>
        <w:t>ทำงานร่วมกับภาครัฐในการให้บริการประชาชน</w:t>
      </w:r>
      <w:r w:rsidR="005521B2">
        <w:rPr>
          <w:rStyle w:val="FootnoteReference"/>
          <w:rFonts w:ascii="TH SarabunPSK" w:hAnsi="TH SarabunPSK" w:cs="TH SarabunPSK"/>
          <w:cs/>
        </w:rPr>
        <w:footnoteReference w:id="9"/>
      </w:r>
      <w:r w:rsidR="005521B2">
        <w:rPr>
          <w:rFonts w:ascii="TH SarabunPSK" w:hAnsi="TH SarabunPSK" w:cs="TH SarabunPSK" w:hint="cs"/>
          <w:cs/>
        </w:rPr>
        <w:t xml:space="preserve"> รัฐบาลได้จัดทำเป็นบัญชีรายการพาร์ทเนอร์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UK Government Strategic Suppliers) </w:t>
      </w:r>
      <w:r w:rsidR="005521B2">
        <w:rPr>
          <w:rFonts w:ascii="TH SarabunPSK" w:hAnsi="TH SarabunPSK" w:cs="TH SarabunPSK" w:hint="cs"/>
          <w:cs/>
        </w:rPr>
        <w:t>โดยมีหน่วยงานกลาง</w:t>
      </w:r>
      <w:ins w:id="249" w:author="Microsoft Office User" w:date="2022-12-03T12:15:00Z">
        <w:r>
          <w:rPr>
            <w:rFonts w:ascii="TH SarabunPSK" w:hAnsi="TH SarabunPSK" w:cs="TH SarabunPSK" w:hint="cs"/>
            <w:cs/>
          </w:rPr>
          <w:t xml:space="preserve"> </w:t>
        </w:r>
      </w:ins>
      <w:r w:rsidR="005521B2">
        <w:rPr>
          <w:rFonts w:ascii="TH SarabunPSK" w:hAnsi="TH SarabunPSK" w:cs="TH SarabunPSK" w:hint="cs"/>
          <w:cs/>
        </w:rPr>
        <w:t>คือ</w:t>
      </w:r>
      <w:ins w:id="250" w:author="Microsoft Office User" w:date="2022-12-03T12:15:00Z">
        <w:r>
          <w:rPr>
            <w:rFonts w:ascii="TH SarabunPSK" w:hAnsi="TH SarabunPSK" w:cs="TH SarabunPSK" w:hint="cs"/>
            <w:cs/>
          </w:rPr>
          <w:t xml:space="preserve"> </w:t>
        </w:r>
      </w:ins>
      <w:r w:rsidR="005521B2">
        <w:rPr>
          <w:rFonts w:ascii="TH SarabunPSK" w:hAnsi="TH SarabunPSK" w:cs="TH SarabunPSK" w:hint="cs"/>
          <w:cs/>
        </w:rPr>
        <w:t xml:space="preserve">สำนักเลขานุการคณะรัฐมนตรี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Cabinet Office) </w:t>
      </w:r>
      <w:r w:rsidR="005521B2">
        <w:rPr>
          <w:rFonts w:ascii="TH SarabunPSK" w:hAnsi="TH SarabunPSK" w:cs="TH SarabunPSK" w:hint="cs"/>
          <w:cs/>
        </w:rPr>
        <w:t>เป็นผู้ดำเนินการ</w:t>
      </w:r>
      <w:r w:rsidR="005521B2">
        <w:rPr>
          <w:rStyle w:val="FootnoteReference"/>
          <w:rFonts w:ascii="TH SarabunPSK" w:hAnsi="TH SarabunPSK" w:cs="TH SarabunPSK"/>
          <w:cs/>
        </w:rPr>
        <w:footnoteReference w:id="10"/>
      </w:r>
      <w:r w:rsidR="005521B2">
        <w:rPr>
          <w:rFonts w:ascii="TH SarabunPSK" w:hAnsi="TH SarabunPSK" w:cs="TH SarabunPSK" w:hint="cs"/>
          <w:cs/>
        </w:rPr>
        <w:t xml:space="preserve"> และกำหนดกรอบงบประมาณของการ</w:t>
      </w:r>
      <w:proofErr w:type="spellStart"/>
      <w:r w:rsidR="005521B2" w:rsidRPr="00E604F3">
        <w:rPr>
          <w:rFonts w:ascii="TH SarabunPSK" w:hAnsi="TH SarabunPSK" w:cs="TH SarabunPSK" w:hint="cs"/>
          <w:cs/>
        </w:rPr>
        <w:t>เอาท์</w:t>
      </w:r>
      <w:proofErr w:type="spellEnd"/>
      <w:r w:rsidR="005521B2" w:rsidRPr="00E604F3">
        <w:rPr>
          <w:rFonts w:ascii="TH SarabunPSK" w:hAnsi="TH SarabunPSK" w:cs="TH SarabunPSK" w:hint="cs"/>
          <w:cs/>
        </w:rPr>
        <w:t>ซอร์ส</w:t>
      </w:r>
      <w:r w:rsidR="005521B2">
        <w:rPr>
          <w:rFonts w:ascii="TH SarabunPSK" w:hAnsi="TH SarabunPSK" w:cs="TH SarabunPSK" w:hint="cs"/>
          <w:cs/>
        </w:rPr>
        <w:t>ทั้งหมด</w:t>
      </w:r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>และให้มีการประกวดราคาแข่งขันจากเอกชนที่อยู่ในบัญชีรายชื่อนั้น</w:t>
      </w:r>
    </w:p>
    <w:p w14:paraId="4DEB8FF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60FEF475" w14:textId="0EFDECD0" w:rsidR="005521B2" w:rsidRPr="003F2204" w:rsidRDefault="00546E3B" w:rsidP="005521B2">
      <w:pPr>
        <w:rPr>
          <w:rFonts w:ascii="TH SarabunPSK" w:hAnsi="TH SarabunPSK" w:cs="TH SarabunPSK"/>
          <w:b/>
          <w:bCs/>
          <w:u w:val="single"/>
        </w:rPr>
      </w:pPr>
      <w:ins w:id="251" w:author="Microsoft Office User" w:date="2022-12-03T14:27:00Z">
        <w:r>
          <w:rPr>
            <w:rFonts w:ascii="TH SarabunPSK" w:eastAsiaTheme="minorEastAsia" w:hAnsi="TH SarabunPSK" w:cs="TH SarabunPSK" w:hint="eastAsia"/>
            <w:b/>
            <w:bCs/>
            <w:u w:val="single"/>
            <w:lang w:eastAsia="ja-JP"/>
          </w:rPr>
          <w:t>2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.3.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2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 xml:space="preserve">  </w:t>
        </w:r>
      </w:ins>
      <w:del w:id="252" w:author="Microsoft Office User" w:date="2022-12-03T14:27:00Z">
        <w:r w:rsidR="00C63A2C" w:rsidDel="00546E3B">
          <w:rPr>
            <w:rFonts w:ascii="TH SarabunPSK" w:hAnsi="TH SarabunPSK" w:cs="TH SarabunPSK"/>
            <w:b/>
            <w:bCs/>
            <w:u w:val="single"/>
          </w:rPr>
          <w:delText xml:space="preserve">2.4  </w:delText>
        </w:r>
      </w:del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ของประเทศนอร์เวย์</w:t>
      </w:r>
    </w:p>
    <w:p w14:paraId="2FF524C4" w14:textId="78FFC981" w:rsidR="005521B2" w:rsidRDefault="005521B2" w:rsidP="00F63B07">
      <w:pPr>
        <w:ind w:firstLine="720"/>
        <w:jc w:val="both"/>
        <w:rPr>
          <w:rFonts w:ascii="TH SarabunPSK" w:hAnsi="TH SarabunPSK" w:cs="TH SarabunPSK"/>
        </w:rPr>
        <w:pPrChange w:id="253" w:author="Microsoft Office User" w:date="2022-12-03T12:17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t xml:space="preserve">ประเทศนอร์เวย์ มีรูปแบบการบริหารจัดการระบบบริการภาครัฐที่น่าสนใจคือ มีการจัดตั้งเป็นองค์กรคล้ายบริษัทเอกชนชื่อว่า </w:t>
      </w:r>
      <w:r>
        <w:rPr>
          <w:rFonts w:ascii="TH SarabunPSK" w:hAnsi="TH SarabunPSK" w:cs="TH SarabunPSK"/>
        </w:rPr>
        <w:t xml:space="preserve">The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co-operation </w:t>
      </w:r>
      <w:r>
        <w:rPr>
          <w:rStyle w:val="FootnoteReference"/>
          <w:rFonts w:ascii="TH SarabunPSK" w:hAnsi="TH SarabunPSK" w:cs="TH SarabunPSK"/>
        </w:rPr>
        <w:footnoteReference w:id="1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เริ่มต้น</w:t>
      </w:r>
      <w:del w:id="254" w:author="Microsoft Office User" w:date="2022-12-03T12:16:00Z">
        <w:r w:rsidDel="00F63B07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 xml:space="preserve">ดำเนินการในปี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002 </w:t>
      </w:r>
      <w:ins w:id="255" w:author="Microsoft Office User" w:date="2022-12-03T12:16:00Z">
        <w:r w:rsidR="00F63B07">
          <w:rPr>
            <w:rFonts w:ascii="TH SarabunPSK" w:hAnsi="TH SarabunPSK" w:cs="TH SarabunPSK" w:hint="cs"/>
            <w:cs/>
          </w:rPr>
          <w:t xml:space="preserve"> </w:t>
        </w:r>
      </w:ins>
      <w:r>
        <w:rPr>
          <w:rFonts w:ascii="TH SarabunPSK" w:hAnsi="TH SarabunPSK" w:cs="TH SarabunPSK" w:hint="cs"/>
          <w:cs/>
        </w:rPr>
        <w:t xml:space="preserve">โดย กรมสรรพากร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Tax Directorate) </w:t>
      </w:r>
      <w:r>
        <w:rPr>
          <w:rFonts w:ascii="TH SarabunPSK" w:hAnsi="TH SarabunPSK" w:cs="TH SarabunPSK" w:hint="cs"/>
          <w:cs/>
        </w:rPr>
        <w:t xml:space="preserve">สำนักงานสถิติแห่งชาติ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Statistic Norway) </w:t>
      </w:r>
      <w:r>
        <w:rPr>
          <w:rFonts w:ascii="TH SarabunPSK" w:hAnsi="TH SarabunPSK" w:cs="TH SarabunPSK" w:hint="cs"/>
          <w:cs/>
        </w:rPr>
        <w:t>และสำนักทะเบียนกลาง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proofErr w:type="spellStart"/>
      <w:r w:rsidRPr="00C357C0">
        <w:rPr>
          <w:rFonts w:ascii="TH SarabunPSK" w:hAnsi="TH SarabunPSK" w:cs="TH SarabunPSK"/>
        </w:rPr>
        <w:t>Brønnøysund</w:t>
      </w:r>
      <w:proofErr w:type="spellEnd"/>
      <w:r w:rsidRPr="00C357C0">
        <w:rPr>
          <w:rFonts w:ascii="TH SarabunPSK" w:hAnsi="TH SarabunPSK" w:cs="TH SarabunPSK"/>
        </w:rPr>
        <w:t xml:space="preserve"> Register Center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ข้อมูล 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021 </w:t>
      </w:r>
      <w:r>
        <w:rPr>
          <w:rFonts w:ascii="TH SarabunPSK" w:hAnsi="TH SarabunPSK" w:cs="TH SarabunPSK" w:hint="cs"/>
          <w:cs/>
        </w:rPr>
        <w:t>มีหน่วยงานเจ้าของใบอนุญา</w:t>
      </w:r>
      <w:ins w:id="256" w:author="Microsoft Office User" w:date="2022-12-03T12:17:00Z">
        <w:r w:rsidR="00F63B07">
          <w:rPr>
            <w:rFonts w:ascii="TH SarabunPSK" w:hAnsi="TH SarabunPSK" w:cs="TH SarabunPSK" w:hint="cs"/>
            <w:cs/>
          </w:rPr>
          <w:t>ต</w:t>
        </w:r>
      </w:ins>
      <w:r>
        <w:rPr>
          <w:rFonts w:ascii="TH SarabunPSK" w:hAnsi="TH SarabunPSK" w:cs="TH SarabunPSK" w:hint="cs"/>
          <w:cs/>
        </w:rPr>
        <w:t xml:space="preserve">และบริการเข้าร่วม จำนวน </w:t>
      </w:r>
      <w:r>
        <w:rPr>
          <w:rFonts w:ascii="TH SarabunPSK" w:hAnsi="TH SarabunPSK" w:cs="TH SarabunPSK" w:hint="eastAsia"/>
        </w:rPr>
        <w:t>6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 xml:space="preserve">หน่วยงาน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020 </w:t>
      </w:r>
      <w:r>
        <w:rPr>
          <w:rFonts w:ascii="TH SarabunPSK" w:hAnsi="TH SarabunPSK" w:cs="TH SarabunPSK" w:hint="cs"/>
          <w:cs/>
        </w:rPr>
        <w:t xml:space="preserve">เป็นต้นมา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กลายเป็นส่วนหนึ่งของ</w:t>
      </w:r>
      <w:del w:id="257" w:author="Microsoft Office User" w:date="2022-12-03T12:17:00Z">
        <w:r w:rsidDel="00F63B07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 xml:space="preserve">องค์การดิจิทัลของนอร์เวย์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Norwegian </w:t>
      </w:r>
      <w:proofErr w:type="spellStart"/>
      <w:r>
        <w:rPr>
          <w:rFonts w:ascii="TH SarabunPSK" w:hAnsi="TH SarabunPSK" w:cs="TH SarabunPSK"/>
        </w:rPr>
        <w:t>Digitalisation</w:t>
      </w:r>
      <w:proofErr w:type="spellEnd"/>
      <w:r>
        <w:rPr>
          <w:rFonts w:ascii="TH SarabunPSK" w:hAnsi="TH SarabunPSK" w:cs="TH SarabunPSK"/>
        </w:rPr>
        <w:t xml:space="preserve"> Agency) </w:t>
      </w:r>
    </w:p>
    <w:p w14:paraId="6A903B22" w14:textId="1512146D" w:rsidR="005521B2" w:rsidRDefault="005521B2" w:rsidP="00F63B07">
      <w:pPr>
        <w:ind w:firstLine="720"/>
        <w:jc w:val="both"/>
        <w:rPr>
          <w:rFonts w:ascii="TH SarabunPSK" w:hAnsi="TH SarabunPSK" w:cs="TH SarabunPSK"/>
        </w:rPr>
        <w:pPrChange w:id="258" w:author="Microsoft Office User" w:date="2022-12-03T12:17:00Z">
          <w:pPr>
            <w:ind w:firstLine="720"/>
          </w:pPr>
        </w:pPrChange>
      </w:pPr>
      <w:proofErr w:type="spellStart"/>
      <w:r>
        <w:rPr>
          <w:rFonts w:ascii="TH SarabunPSK" w:hAnsi="TH SarabunPSK" w:cs="TH SarabunPSK" w:hint="cs"/>
          <w:cs/>
        </w:rPr>
        <w:t>พอร์ทอล</w:t>
      </w:r>
      <w:proofErr w:type="spellEnd"/>
      <w:r>
        <w:rPr>
          <w:rFonts w:ascii="TH SarabunPSK" w:hAnsi="TH SarabunPSK" w:cs="TH SarabunPSK" w:hint="cs"/>
          <w:cs/>
        </w:rPr>
        <w:t xml:space="preserve"> </w:t>
      </w:r>
      <w:proofErr w:type="spellStart"/>
      <w:r>
        <w:rPr>
          <w:rFonts w:ascii="TH SarabunPSK" w:hAnsi="TH SarabunPSK" w:cs="TH SarabunPSK"/>
        </w:rPr>
        <w:t>Altinn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ทำหน้าที่เป็น</w:t>
      </w:r>
      <w:proofErr w:type="spellStart"/>
      <w:r>
        <w:rPr>
          <w:rFonts w:ascii="TH SarabunPSK" w:hAnsi="TH SarabunPSK" w:cs="TH SarabunPSK" w:hint="cs"/>
          <w:cs/>
        </w:rPr>
        <w:t>แพลท</w:t>
      </w:r>
      <w:proofErr w:type="spellEnd"/>
      <w:r>
        <w:rPr>
          <w:rFonts w:ascii="TH SarabunPSK" w:hAnsi="TH SarabunPSK" w:cs="TH SarabunPSK" w:hint="cs"/>
          <w:cs/>
        </w:rPr>
        <w:t xml:space="preserve">ฟอร์มกลางสำหรับให้บริการของหน่วยงานเจ้าของบริการที่แตกต่างกัน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co-operation </w:t>
      </w:r>
      <w:r>
        <w:rPr>
          <w:rFonts w:ascii="TH SarabunPSK" w:hAnsi="TH SarabunPSK" w:cs="TH SarabunPSK" w:hint="cs"/>
          <w:cs/>
        </w:rPr>
        <w:t>ตัดสินใจด้านเทคนิ</w:t>
      </w:r>
      <w:ins w:id="259" w:author="Microsoft Office User" w:date="2022-12-03T12:17:00Z">
        <w:r w:rsidR="00F63B07">
          <w:rPr>
            <w:rFonts w:ascii="TH SarabunPSK" w:hAnsi="TH SarabunPSK" w:cs="TH SarabunPSK" w:hint="cs"/>
            <w:cs/>
          </w:rPr>
          <w:t>ค</w:t>
        </w:r>
      </w:ins>
      <w:del w:id="260" w:author="Microsoft Office User" w:date="2022-12-03T12:17:00Z">
        <w:r w:rsidDel="00F63B07">
          <w:rPr>
            <w:rFonts w:ascii="TH SarabunPSK" w:hAnsi="TH SarabunPSK" w:cs="TH SarabunPSK" w:hint="cs"/>
            <w:cs/>
          </w:rPr>
          <w:delText>ก</w:delText>
        </w:r>
      </w:del>
      <w:r>
        <w:rPr>
          <w:rFonts w:ascii="TH SarabunPSK" w:hAnsi="TH SarabunPSK" w:cs="TH SarabunPSK" w:hint="cs"/>
          <w:cs/>
        </w:rPr>
        <w:t xml:space="preserve">ด้วยตนเองคล้ายกับเป็นบริษัทเอกชนหนึ่ง นักพัฒนาระบบบริการของแต่ละหน่วยงานจะใช้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</w:t>
      </w:r>
      <w:proofErr w:type="spellStart"/>
      <w:r>
        <w:rPr>
          <w:rFonts w:ascii="TH SarabunPSK" w:hAnsi="TH SarabunPSK" w:cs="TH SarabunPSK" w:hint="cs"/>
          <w:cs/>
        </w:rPr>
        <w:t>พอร์ทอล</w:t>
      </w:r>
      <w:proofErr w:type="spellEnd"/>
      <w:r>
        <w:rPr>
          <w:rFonts w:ascii="TH SarabunPSK" w:hAnsi="TH SarabunPSK" w:cs="TH SarabunPSK" w:hint="cs"/>
          <w:cs/>
        </w:rPr>
        <w:t>กลางในการพัฒนาบริการดิจิทัลของตน ส่วนการพัฒนาระบบดิจิทัลของแต่ละหน่วยงาน ก็เป็นอิสระของหน่วยงานที่สามารถทำได้โดยที่ต้องปฏิบัติตามหลักการและกติกากลางทางเทคนิ</w:t>
      </w:r>
      <w:ins w:id="261" w:author="Microsoft Office User" w:date="2022-12-03T12:18:00Z">
        <w:r w:rsidR="00F63B07">
          <w:rPr>
            <w:rFonts w:ascii="TH SarabunPSK" w:hAnsi="TH SarabunPSK" w:cs="TH SarabunPSK" w:hint="cs"/>
            <w:cs/>
          </w:rPr>
          <w:t>ค</w:t>
        </w:r>
      </w:ins>
      <w:del w:id="262" w:author="Microsoft Office User" w:date="2022-12-03T12:18:00Z">
        <w:r w:rsidDel="00F63B07">
          <w:rPr>
            <w:rFonts w:ascii="TH SarabunPSK" w:hAnsi="TH SarabunPSK" w:cs="TH SarabunPSK" w:hint="cs"/>
            <w:cs/>
          </w:rPr>
          <w:delText>ก</w:delText>
        </w:r>
      </w:del>
      <w:r>
        <w:rPr>
          <w:rFonts w:ascii="TH SarabunPSK" w:hAnsi="TH SarabunPSK" w:cs="TH SarabunPSK" w:hint="cs"/>
          <w:cs/>
        </w:rPr>
        <w:t xml:space="preserve">ที่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กำหนด</w:t>
      </w:r>
    </w:p>
    <w:p w14:paraId="3A396F94" w14:textId="7CE8B713" w:rsidR="005521B2" w:rsidRDefault="00F63B07" w:rsidP="00F63B07">
      <w:pPr>
        <w:ind w:firstLine="720"/>
        <w:jc w:val="both"/>
        <w:rPr>
          <w:rFonts w:ascii="TH SarabunPSK" w:hAnsi="TH SarabunPSK" w:cs="TH SarabunPSK"/>
        </w:rPr>
        <w:pPrChange w:id="263" w:author="Microsoft Office User" w:date="2022-12-03T12:18:00Z">
          <w:pPr>
            <w:ind w:firstLine="720"/>
          </w:pPr>
        </w:pPrChange>
      </w:pPr>
      <w:ins w:id="264" w:author="Microsoft Office User" w:date="2022-12-03T12:18:00Z">
        <w:r>
          <w:rPr>
            <w:rFonts w:ascii="TH SarabunPSK" w:hAnsi="TH SarabunPSK" w:cs="TH SarabunPSK" w:hint="cs"/>
            <w:cs/>
          </w:rPr>
          <w:t>รัฐบาล</w:t>
        </w:r>
      </w:ins>
      <w:r w:rsidR="005521B2">
        <w:rPr>
          <w:rFonts w:ascii="TH SarabunPSK" w:hAnsi="TH SarabunPSK" w:cs="TH SarabunPSK" w:hint="cs"/>
          <w:cs/>
        </w:rPr>
        <w:t xml:space="preserve">นอร์เวย์ใช้หลักการเชื่อมโยงของสหภาพยุโรป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ISA – Interoperability Solutions Architecture) </w:t>
      </w:r>
      <w:r w:rsidR="005521B2">
        <w:rPr>
          <w:rFonts w:ascii="TH SarabunPSK" w:hAnsi="TH SarabunPSK" w:cs="TH SarabunPSK" w:hint="cs"/>
          <w:cs/>
        </w:rPr>
        <w:t xml:space="preserve">บูรณาการระบบดิจิทัลโดยใช้มาตรฐาน </w:t>
      </w:r>
      <w:r w:rsidR="005521B2">
        <w:rPr>
          <w:rFonts w:ascii="TH SarabunPSK" w:hAnsi="TH SarabunPSK" w:cs="TH SarabunPSK"/>
        </w:rPr>
        <w:t>RDF</w:t>
      </w:r>
      <w:r w:rsidR="005521B2">
        <w:rPr>
          <w:rFonts w:ascii="TH SarabunPSK" w:hAnsi="TH SarabunPSK" w:cs="TH SarabunPSK" w:hint="eastAsia"/>
        </w:rPr>
        <w:t xml:space="preserve"> </w:t>
      </w:r>
      <w:r w:rsidR="005521B2">
        <w:rPr>
          <w:rFonts w:ascii="TH SarabunPSK" w:hAnsi="TH SarabunPSK" w:cs="TH SarabunPSK"/>
        </w:rPr>
        <w:t>(Resource Description Framework)</w:t>
      </w:r>
      <w:r w:rsidR="005521B2">
        <w:rPr>
          <w:rFonts w:ascii="TH SarabunPSK" w:hAnsi="TH SarabunPSK" w:cs="TH SarabunPSK" w:hint="cs"/>
          <w:cs/>
        </w:rPr>
        <w:t xml:space="preserve"> และ </w:t>
      </w:r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 xml:space="preserve">CAT (Data Catalog) </w:t>
      </w:r>
      <w:r w:rsidR="005521B2">
        <w:rPr>
          <w:rFonts w:ascii="TH SarabunPSK" w:hAnsi="TH SarabunPSK" w:cs="TH SarabunPSK" w:hint="cs"/>
          <w:cs/>
        </w:rPr>
        <w:t xml:space="preserve">โดยปรับปรุงรายละเอียดให้สอดคล้องกับความต้องการของตน เรียกว่า </w:t>
      </w:r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>CAT-AP-NO</w:t>
      </w:r>
      <w:r w:rsidR="005521B2">
        <w:rPr>
          <w:rStyle w:val="FootnoteReference"/>
          <w:rFonts w:ascii="TH SarabunPSK" w:hAnsi="TH SarabunPSK" w:cs="TH SarabunPSK"/>
        </w:rPr>
        <w:footnoteReference w:id="12"/>
      </w:r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>และยังคงสอดคล้องกับมาตรฐานของสหภาพยุโรป</w:t>
      </w:r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 xml:space="preserve">สามารถเชื่อมโยงเป็น </w:t>
      </w:r>
      <w:r w:rsidR="005521B2">
        <w:rPr>
          <w:rFonts w:ascii="TH SarabunPSK" w:hAnsi="TH SarabunPSK" w:cs="TH SarabunPSK" w:hint="eastAsia"/>
        </w:rPr>
        <w:t>F</w:t>
      </w:r>
      <w:r w:rsidR="005521B2">
        <w:rPr>
          <w:rFonts w:ascii="TH SarabunPSK" w:hAnsi="TH SarabunPSK" w:cs="TH SarabunPSK"/>
        </w:rPr>
        <w:t xml:space="preserve">ederated Catalog </w:t>
      </w:r>
      <w:r w:rsidR="005521B2">
        <w:rPr>
          <w:rFonts w:ascii="TH SarabunPSK" w:hAnsi="TH SarabunPSK" w:cs="TH SarabunPSK" w:hint="cs"/>
          <w:cs/>
        </w:rPr>
        <w:t>ได้โดยใช้คำศัพท์</w:t>
      </w:r>
      <w:r w:rsidR="005521B2">
        <w:rPr>
          <w:rFonts w:ascii="TH SarabunPSK" w:hAnsi="TH SarabunPSK" w:cs="TH SarabunPSK"/>
        </w:rPr>
        <w:t xml:space="preserve"> (RDF Vocabulary) </w:t>
      </w:r>
      <w:r w:rsidR="005521B2">
        <w:rPr>
          <w:rFonts w:ascii="TH SarabunPSK" w:hAnsi="TH SarabunPSK" w:cs="TH SarabunPSK" w:hint="cs"/>
          <w:cs/>
        </w:rPr>
        <w:t>ที่เป็นมาตรฐานสากล</w:t>
      </w:r>
    </w:p>
    <w:p w14:paraId="487A4DA4" w14:textId="4424C14B" w:rsidR="005521B2" w:rsidRDefault="00F63B07" w:rsidP="005521B2">
      <w:pPr>
        <w:ind w:firstLine="720"/>
        <w:rPr>
          <w:rFonts w:ascii="TH SarabunPSK" w:hAnsi="TH SarabunPSK" w:cs="TH SarabunPSK"/>
        </w:rPr>
      </w:pPr>
      <w:ins w:id="265" w:author="Microsoft Office User" w:date="2022-12-03T12:18:00Z">
        <w:r>
          <w:rPr>
            <w:rFonts w:ascii="TH SarabunPSK" w:hAnsi="TH SarabunPSK" w:cs="TH SarabunPSK" w:hint="cs"/>
            <w:cs/>
          </w:rPr>
          <w:t>รัฐบาล</w:t>
        </w:r>
      </w:ins>
      <w:r w:rsidR="005521B2">
        <w:rPr>
          <w:rFonts w:ascii="TH SarabunPSK" w:hAnsi="TH SarabunPSK" w:cs="TH SarabunPSK" w:hint="cs"/>
          <w:cs/>
        </w:rPr>
        <w:t xml:space="preserve">นอร์เวย์ตั้งหน่วยงาน </w:t>
      </w:r>
      <w:proofErr w:type="spellStart"/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>ifi</w:t>
      </w:r>
      <w:proofErr w:type="spellEnd"/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>เพื่อ</w:t>
      </w:r>
      <w:proofErr w:type="spellStart"/>
      <w:r w:rsidR="005521B2">
        <w:rPr>
          <w:rFonts w:ascii="TH SarabunPSK" w:hAnsi="TH SarabunPSK" w:cs="TH SarabunPSK" w:hint="cs"/>
          <w:cs/>
        </w:rPr>
        <w:t>บูรณา</w:t>
      </w:r>
      <w:proofErr w:type="spellEnd"/>
      <w:r w:rsidR="005521B2">
        <w:rPr>
          <w:rFonts w:ascii="TH SarabunPSK" w:hAnsi="TH SarabunPSK" w:cs="TH SarabunPSK" w:hint="cs"/>
          <w:cs/>
        </w:rPr>
        <w:t xml:space="preserve">การระบบบริการดิจิทัลภาครัฐ มี </w:t>
      </w:r>
      <w:proofErr w:type="spellStart"/>
      <w:r w:rsidR="005521B2">
        <w:rPr>
          <w:rFonts w:ascii="TH SarabunPSK" w:hAnsi="TH SarabunPSK" w:cs="TH SarabunPSK" w:hint="eastAsia"/>
        </w:rPr>
        <w:t>A</w:t>
      </w:r>
      <w:r w:rsidR="005521B2">
        <w:rPr>
          <w:rFonts w:ascii="TH SarabunPSK" w:hAnsi="TH SarabunPSK" w:cs="TH SarabunPSK"/>
        </w:rPr>
        <w:t>ltinn</w:t>
      </w:r>
      <w:proofErr w:type="spellEnd"/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>เป็น</w:t>
      </w:r>
      <w:proofErr w:type="spellStart"/>
      <w:r w:rsidR="005521B2">
        <w:rPr>
          <w:rFonts w:ascii="TH SarabunPSK" w:hAnsi="TH SarabunPSK" w:cs="TH SarabunPSK" w:hint="cs"/>
          <w:cs/>
        </w:rPr>
        <w:t>แพลท</w:t>
      </w:r>
      <w:proofErr w:type="spellEnd"/>
      <w:r w:rsidR="005521B2">
        <w:rPr>
          <w:rFonts w:ascii="TH SarabunPSK" w:hAnsi="TH SarabunPSK" w:cs="TH SarabunPSK" w:hint="cs"/>
          <w:cs/>
        </w:rPr>
        <w:t>ฟอร์มหลักในการบูร</w:t>
      </w:r>
      <w:proofErr w:type="spellStart"/>
      <w:r w:rsidR="005521B2">
        <w:rPr>
          <w:rFonts w:ascii="TH SarabunPSK" w:hAnsi="TH SarabunPSK" w:cs="TH SarabunPSK" w:hint="cs"/>
          <w:cs/>
        </w:rPr>
        <w:t>ณา</w:t>
      </w:r>
      <w:proofErr w:type="spellEnd"/>
      <w:r w:rsidR="005521B2">
        <w:rPr>
          <w:rFonts w:ascii="TH SarabunPSK" w:hAnsi="TH SarabunPSK" w:cs="TH SarabunPSK" w:hint="cs"/>
          <w:cs/>
        </w:rPr>
        <w:t xml:space="preserve">การดิจิทัล กำหนดแนวทางเกี่ยวกับ </w:t>
      </w:r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 xml:space="preserve">igital ID </w:t>
      </w:r>
      <w:r w:rsidR="005521B2">
        <w:rPr>
          <w:rFonts w:ascii="TH SarabunPSK" w:hAnsi="TH SarabunPSK" w:cs="TH SarabunPSK" w:hint="cs"/>
          <w:cs/>
        </w:rPr>
        <w:t>และการตรวจสอบยืนยันตัวตนผู้ใช้ระบบดิจิทัล ปัจจุบันมีระบบยืนยันตัวตนหลายระบบ</w:t>
      </w:r>
      <w:r w:rsidR="005521B2">
        <w:rPr>
          <w:rStyle w:val="FootnoteReference"/>
          <w:rFonts w:ascii="TH SarabunPSK" w:hAnsi="TH SarabunPSK" w:cs="TH SarabunPSK"/>
          <w:cs/>
        </w:rPr>
        <w:footnoteReference w:id="13"/>
      </w:r>
      <w:r w:rsidR="005521B2">
        <w:rPr>
          <w:rFonts w:ascii="TH SarabunPSK" w:hAnsi="TH SarabunPSK" w:cs="TH SarabunPSK" w:hint="cs"/>
          <w:cs/>
        </w:rPr>
        <w:t xml:space="preserve"> ได้แก่ </w:t>
      </w:r>
    </w:p>
    <w:p w14:paraId="1701745B" w14:textId="56C73A10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M</w:t>
      </w:r>
      <w:r w:rsidRPr="00D63D74">
        <w:rPr>
          <w:rFonts w:ascii="TH SarabunPSK" w:hAnsi="TH SarabunPSK" w:cs="TH SarabunPSK"/>
          <w:sz w:val="32"/>
          <w:szCs w:val="32"/>
        </w:rPr>
        <w:t>inID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e</w:t>
      </w:r>
      <w:r w:rsidRPr="00D63D74">
        <w:rPr>
          <w:rFonts w:ascii="TH SarabunPSK" w:hAnsi="TH SarabunPSK" w:cs="TH SarabunPSK"/>
          <w:sz w:val="32"/>
          <w:szCs w:val="32"/>
        </w:rPr>
        <w:t>Gov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63D74">
        <w:rPr>
          <w:rFonts w:ascii="TH SarabunPSK" w:hAnsi="TH SarabunPSK" w:cs="TH SarabunPSK"/>
          <w:sz w:val="32"/>
          <w:szCs w:val="32"/>
        </w:rPr>
        <w:t>eID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ซึ่งเป็นโอเพ่นซอส</w:t>
      </w:r>
      <w:ins w:id="266" w:author="Microsoft Office User" w:date="2022-12-03T12:19:00Z">
        <w:r w:rsidR="00F63B07">
          <w:rPr>
            <w:rFonts w:ascii="TH SarabunPSK" w:hAnsi="TH SarabunPSK" w:cs="TH SarabunPSK" w:hint="cs"/>
            <w:sz w:val="32"/>
            <w:szCs w:val="32"/>
            <w:cs/>
          </w:rPr>
          <w:t xml:space="preserve"> (</w:t>
        </w:r>
        <w:r w:rsidR="00F63B07">
          <w:rPr>
            <w:rFonts w:ascii="TH SarabunPSK" w:hAnsi="TH SarabunPSK" w:cs="TH SarabunPSK"/>
            <w:sz w:val="32"/>
            <w:szCs w:val="32"/>
          </w:rPr>
          <w:t>Open source)</w:t>
        </w:r>
      </w:ins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 มีผู้ใช้บริการมากกว่า </w:t>
      </w:r>
      <w:r w:rsidRPr="00D63D74">
        <w:rPr>
          <w:rFonts w:ascii="TH SarabunPSK" w:hAnsi="TH SarabunPSK" w:cs="TH SarabunPSK" w:hint="eastAsia"/>
          <w:sz w:val="32"/>
          <w:szCs w:val="32"/>
        </w:rPr>
        <w:t>3</w:t>
      </w:r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2DD9907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B</w:t>
      </w:r>
      <w:r w:rsidRPr="00D63D74">
        <w:rPr>
          <w:rFonts w:ascii="TH SarabunPSK" w:hAnsi="TH SarabunPSK" w:cs="TH SarabunPSK"/>
          <w:sz w:val="32"/>
          <w:szCs w:val="32"/>
        </w:rPr>
        <w:t>ankID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ใช้บริการเกี่ยวกับการเงิน</w:t>
      </w:r>
      <w:del w:id="267" w:author="Microsoft Office User" w:date="2022-12-03T12:19:00Z">
        <w:r w:rsidDel="00F63B07">
          <w:rPr>
            <w:rFonts w:ascii="TH SarabunPSK" w:hAnsi="TH SarabunPSK" w:cs="TH SarabunPSK" w:hint="cs"/>
            <w:sz w:val="32"/>
            <w:szCs w:val="32"/>
            <w:cs/>
          </w:rPr>
          <w:delText xml:space="preserve"> </w:delText>
        </w:r>
      </w:del>
      <w:r>
        <w:rPr>
          <w:rFonts w:ascii="TH SarabunPSK" w:hAnsi="TH SarabunPSK" w:cs="TH SarabunPSK" w:hint="cs"/>
          <w:sz w:val="32"/>
          <w:szCs w:val="32"/>
          <w:cs/>
        </w:rPr>
        <w:t xml:space="preserve">การธนาคาร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0E88E58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lastRenderedPageBreak/>
        <w:t>B</w:t>
      </w:r>
      <w:r>
        <w:rPr>
          <w:rFonts w:ascii="TH SarabunPSK" w:hAnsi="TH SarabunPSK" w:cs="TH SarabunPSK"/>
          <w:sz w:val="32"/>
          <w:szCs w:val="32"/>
        </w:rPr>
        <w:t>uypass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มีลักษณะเป็นบัตรสมาร์ทการ์ด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34DB1968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ommfides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 </w:t>
      </w:r>
      <w:r>
        <w:rPr>
          <w:rFonts w:ascii="TH SarabunPSK" w:hAnsi="TH SarabunPSK" w:cs="TH SarabunPSK" w:hint="eastAsia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SB stick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สามารถใช้งานเป็นบัตรประจำตัวพนักงานได้</w:t>
      </w:r>
    </w:p>
    <w:p w14:paraId="546A73B0" w14:textId="77777777" w:rsidR="005521B2" w:rsidRPr="00D63D74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FE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ใช้ในมหาวิทยาลัย สามารถใช้งานได้ในกลุ่มประเทศนอร์ดิก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Nordic Country)</w:t>
      </w:r>
    </w:p>
    <w:p w14:paraId="12E4F6AA" w14:textId="07827669" w:rsidR="005521B2" w:rsidRDefault="005521B2" w:rsidP="00F63B07">
      <w:pPr>
        <w:ind w:firstLine="720"/>
        <w:jc w:val="both"/>
        <w:rPr>
          <w:rFonts w:ascii="TH SarabunPSK" w:hAnsi="TH SarabunPSK" w:cs="TH SarabunPSK"/>
        </w:rPr>
        <w:pPrChange w:id="268" w:author="Microsoft Office User" w:date="2022-12-03T12:20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t xml:space="preserve">ไม่เพียงแต่ประเทศนอร์เวย์เท่านั้น ประเทศในกลุ่ม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>ทุกประเทศมีความพยายามในการสร้าง</w:t>
      </w:r>
      <w:proofErr w:type="spellStart"/>
      <w:r>
        <w:rPr>
          <w:rFonts w:ascii="TH SarabunPSK" w:hAnsi="TH SarabunPSK" w:cs="TH SarabunPSK" w:hint="cs"/>
          <w:cs/>
        </w:rPr>
        <w:t>สมดุลย์</w:t>
      </w:r>
      <w:proofErr w:type="spellEnd"/>
      <w:r>
        <w:rPr>
          <w:rFonts w:ascii="TH SarabunPSK" w:hAnsi="TH SarabunPSK" w:cs="TH SarabunPSK" w:hint="cs"/>
          <w:cs/>
        </w:rPr>
        <w:t>ใน</w:t>
      </w:r>
      <w:del w:id="269" w:author="Microsoft Office User" w:date="2022-12-03T12:19:00Z">
        <w:r w:rsidDel="00F63B07">
          <w:rPr>
            <w:rFonts w:ascii="TH SarabunPSK" w:hAnsi="TH SarabunPSK" w:cs="TH SarabunPSK" w:hint="cs"/>
            <w:cs/>
          </w:rPr>
          <w:delText xml:space="preserve"> </w:delText>
        </w:r>
      </w:del>
      <w:proofErr w:type="spellStart"/>
      <w:r w:rsidRPr="00E604F3">
        <w:rPr>
          <w:rFonts w:ascii="TH SarabunPSK" w:hAnsi="TH SarabunPSK" w:cs="TH SarabunPSK" w:hint="cs"/>
          <w:cs/>
        </w:rPr>
        <w:t>เอาท์</w:t>
      </w:r>
      <w:proofErr w:type="spellEnd"/>
      <w:r w:rsidRPr="00E604F3">
        <w:rPr>
          <w:rFonts w:ascii="TH SarabunPSK" w:hAnsi="TH SarabunPSK" w:cs="TH SarabunPSK" w:hint="cs"/>
          <w:cs/>
        </w:rPr>
        <w:t>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และอินซอส</w:t>
      </w:r>
      <w:r>
        <w:rPr>
          <w:rFonts w:ascii="TH SarabunPSK" w:hAnsi="TH SarabunPSK" w:cs="TH SarabunPSK"/>
        </w:rPr>
        <w:t xml:space="preserve"> (Insourcing </w:t>
      </w:r>
      <w:r>
        <w:rPr>
          <w:rFonts w:ascii="TH SarabunPSK" w:hAnsi="TH SarabunPSK" w:cs="TH SarabunPSK" w:hint="cs"/>
          <w:cs/>
        </w:rPr>
        <w:t>หรือ พัฒนาระบบดิจิทัลเอง) ให้</w:t>
      </w:r>
      <w:proofErr w:type="spellStart"/>
      <w:r>
        <w:rPr>
          <w:rFonts w:ascii="TH SarabunPSK" w:hAnsi="TH SarabunPSK" w:cs="TH SarabunPSK" w:hint="cs"/>
          <w:cs/>
        </w:rPr>
        <w:t>เหมาะส</w:t>
      </w:r>
      <w:proofErr w:type="spellEnd"/>
      <w:del w:id="270" w:author="Microsoft Office User" w:date="2022-12-03T12:20:00Z">
        <w:r w:rsidDel="00F63B07">
          <w:rPr>
            <w:rFonts w:ascii="TH SarabunPSK" w:hAnsi="TH SarabunPSK" w:cs="TH SarabunPSK" w:hint="cs"/>
            <w:cs/>
          </w:rPr>
          <w:delText>ม</w:delText>
        </w:r>
      </w:del>
      <w:r>
        <w:rPr>
          <w:rStyle w:val="FootnoteReference"/>
          <w:rFonts w:ascii="TH SarabunPSK" w:hAnsi="TH SarabunPSK" w:cs="TH SarabunPSK"/>
          <w:cs/>
        </w:rPr>
        <w:footnoteReference w:id="14"/>
      </w:r>
      <w:r>
        <w:rPr>
          <w:rFonts w:ascii="TH SarabunPSK" w:hAnsi="TH SarabunPSK" w:cs="TH SarabunPSK" w:hint="cs"/>
          <w:cs/>
        </w:rPr>
        <w:t xml:space="preserve"> การ</w:t>
      </w:r>
      <w:proofErr w:type="spellStart"/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</w:t>
      </w:r>
      <w:proofErr w:type="spellEnd"/>
      <w:r>
        <w:rPr>
          <w:rFonts w:ascii="TH SarabunPSK" w:hAnsi="TH SarabunPSK" w:cs="TH SarabunPSK" w:hint="cs"/>
          <w:cs/>
        </w:rPr>
        <w:t>เกินไป</w:t>
      </w:r>
      <w:del w:id="271" w:author="Microsoft Office User" w:date="2022-12-03T12:20:00Z">
        <w:r w:rsidDel="00F63B07">
          <w:rPr>
            <w:rFonts w:ascii="TH SarabunPSK" w:hAnsi="TH SarabunPSK" w:cs="TH SarabunPSK"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 xml:space="preserve">อาจทำให้บุคลากรขาดการพัฒนาทักษะในการบริการเทคโนโลยีสารสนเทศไปด้วย  </w:t>
      </w:r>
      <w:ins w:id="272" w:author="Microsoft Office User" w:date="2022-12-03T12:20:00Z">
        <w:r w:rsidR="00F63B07">
          <w:rPr>
            <w:rFonts w:ascii="TH SarabunPSK" w:hAnsi="TH SarabunPSK" w:cs="TH SarabunPSK" w:hint="cs"/>
            <w:cs/>
          </w:rPr>
          <w:t>รัฐบาล</w:t>
        </w:r>
      </w:ins>
      <w:r>
        <w:rPr>
          <w:rFonts w:ascii="TH SarabunPSK" w:hAnsi="TH SarabunPSK" w:cs="TH SarabunPSK" w:hint="cs"/>
          <w:cs/>
        </w:rPr>
        <w:t>นอร์เวย์</w:t>
      </w:r>
      <w:ins w:id="273" w:author="Microsoft Office User" w:date="2022-12-03T12:21:00Z">
        <w:r w:rsidR="00F63B07">
          <w:rPr>
            <w:rFonts w:ascii="TH SarabunPSK" w:hAnsi="TH SarabunPSK" w:cs="TH SarabunPSK" w:hint="cs"/>
            <w:cs/>
          </w:rPr>
          <w:t>เลือก</w:t>
        </w:r>
      </w:ins>
      <w:r>
        <w:rPr>
          <w:rFonts w:ascii="TH SarabunPSK" w:hAnsi="TH SarabunPSK" w:cs="TH SarabunPSK" w:hint="cs"/>
          <w:cs/>
        </w:rPr>
        <w:t>ให้ความสำคัญกับการพัฒนาศักยภาพบุคลากรดิจิทัล เพื่อ</w:t>
      </w:r>
      <w:ins w:id="274" w:author="Microsoft Office User" w:date="2022-12-03T12:20:00Z">
        <w:r w:rsidR="00F63B07">
          <w:rPr>
            <w:rFonts w:ascii="TH SarabunPSK" w:hAnsi="TH SarabunPSK" w:cs="TH SarabunPSK" w:hint="cs"/>
            <w:cs/>
          </w:rPr>
          <w:t>ลด</w:t>
        </w:r>
      </w:ins>
      <w:del w:id="275" w:author="Microsoft Office User" w:date="2022-12-03T12:20:00Z">
        <w:r w:rsidDel="00F63B07">
          <w:rPr>
            <w:rFonts w:ascii="TH SarabunPSK" w:hAnsi="TH SarabunPSK" w:cs="TH SarabunPSK" w:hint="cs"/>
            <w:cs/>
          </w:rPr>
          <w:delText>ไม่ให้เกิด</w:delText>
        </w:r>
      </w:del>
      <w:r>
        <w:rPr>
          <w:rFonts w:ascii="TH SarabunPSK" w:hAnsi="TH SarabunPSK" w:cs="TH SarabunPSK" w:hint="cs"/>
          <w:cs/>
        </w:rPr>
        <w:t>ความเสี่ยงในการพึ่งพา</w:t>
      </w:r>
      <w:proofErr w:type="spellStart"/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</w:t>
      </w:r>
      <w:proofErr w:type="spellEnd"/>
      <w:r>
        <w:rPr>
          <w:rFonts w:ascii="TH SarabunPSK" w:hAnsi="TH SarabunPSK" w:cs="TH SarabunPSK" w:hint="cs"/>
          <w:cs/>
        </w:rPr>
        <w:t>เกินไป</w:t>
      </w:r>
    </w:p>
    <w:p w14:paraId="74D7956C" w14:textId="7AFA1ED5" w:rsidR="005521B2" w:rsidRDefault="005521B2" w:rsidP="00255A32">
      <w:pPr>
        <w:ind w:firstLine="720"/>
        <w:jc w:val="both"/>
        <w:rPr>
          <w:rFonts w:ascii="TH SarabunPSK" w:hAnsi="TH SarabunPSK" w:cs="TH SarabunPSK"/>
        </w:rPr>
        <w:pPrChange w:id="276" w:author="Microsoft Office User" w:date="2022-12-03T12:21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t>รัฐบาลนอร์เวย์กำหนดยุทธศาสตร์สำคัญในการบูร</w:t>
      </w:r>
      <w:proofErr w:type="spellStart"/>
      <w:r>
        <w:rPr>
          <w:rFonts w:ascii="TH SarabunPSK" w:hAnsi="TH SarabunPSK" w:cs="TH SarabunPSK" w:hint="cs"/>
          <w:cs/>
        </w:rPr>
        <w:t>ณา</w:t>
      </w:r>
      <w:proofErr w:type="spellEnd"/>
      <w:r>
        <w:rPr>
          <w:rFonts w:ascii="TH SarabunPSK" w:hAnsi="TH SarabunPSK" w:cs="TH SarabunPSK" w:hint="cs"/>
          <w:cs/>
        </w:rPr>
        <w:t xml:space="preserve">การบริการภาครัฐ </w:t>
      </w:r>
      <w:r>
        <w:rPr>
          <w:rStyle w:val="FootnoteReference"/>
          <w:rFonts w:ascii="TH SarabunPSK" w:hAnsi="TH SarabunPSK" w:cs="TH SarabunPSK"/>
          <w:cs/>
        </w:rPr>
        <w:footnoteReference w:id="15"/>
      </w:r>
      <w:r>
        <w:rPr>
          <w:rFonts w:ascii="TH SarabunPSK" w:hAnsi="TH SarabunPSK" w:cs="TH SarabunPSK" w:hint="cs"/>
          <w:cs/>
        </w:rPr>
        <w:t xml:space="preserve"> ได้แก่ การใช้ระบบยืนยันตัวตนมาตรฐานเดียวกัน </w:t>
      </w:r>
      <w:proofErr w:type="spellStart"/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>ID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สนับสนุนให้เกิดการใช้บริการดิจิทัลมากขึ้นในวงกว้าง ให้ประชาชนมีความพร้อมมากขึ้นในการเปลี่ยนแปลงเป็นยุคดิจิทัล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จะเป็นศูนย์กลางในการส่งอีเมล์ที่เป็นทางการสื่อสารข้อมูลจากรัฐบาลไปยังประชาชน และจากรัฐบาลไปหาธุรกิจ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กว่าสามในสี่ของประชาชนผู้เสียภาษีจะได้รับคืนภาษีผ่านระบบดิจิทัล การให้บริการสาธารณสุข</w:t>
      </w:r>
      <w:ins w:id="277" w:author="Microsoft Office User" w:date="2022-12-03T12:21:00Z">
        <w:r w:rsidR="00255A32">
          <w:rPr>
            <w:rFonts w:ascii="TH SarabunPSK" w:hAnsi="TH SarabunPSK" w:cs="TH SarabunPSK" w:hint="cs"/>
            <w:cs/>
          </w:rPr>
          <w:t>ใช้</w:t>
        </w:r>
      </w:ins>
      <w:del w:id="278" w:author="Microsoft Office User" w:date="2022-12-03T12:21:00Z">
        <w:r w:rsidDel="00255A32">
          <w:rPr>
            <w:rFonts w:ascii="TH SarabunPSK" w:hAnsi="TH SarabunPSK" w:cs="TH SarabunPSK" w:hint="cs"/>
            <w:cs/>
          </w:rPr>
          <w:delText>จะเป็น</w:delText>
        </w:r>
      </w:del>
      <w:ins w:id="279" w:author="Microsoft Office User" w:date="2022-12-03T12:21:00Z">
        <w:r w:rsidR="00255A32">
          <w:rPr>
            <w:rFonts w:ascii="TH SarabunPSK" w:hAnsi="TH SarabunPSK" w:cs="TH SarabunPSK" w:hint="cs"/>
            <w:cs/>
          </w:rPr>
          <w:t>ระบบ</w:t>
        </w:r>
      </w:ins>
      <w:r>
        <w:rPr>
          <w:rFonts w:ascii="TH SarabunPSK" w:hAnsi="TH SarabunPSK" w:cs="TH SarabunPSK" w:hint="cs"/>
          <w:cs/>
        </w:rPr>
        <w:t>ดิจิทัลมากขึ้น เช่น ใบสั่งยาจากแพทย์ในรูปแบบดิจิทัล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นอกจากนี้เพื่อให้การบูร</w:t>
      </w:r>
      <w:proofErr w:type="spellStart"/>
      <w:r>
        <w:rPr>
          <w:rFonts w:ascii="TH SarabunPSK" w:hAnsi="TH SarabunPSK" w:cs="TH SarabunPSK" w:hint="cs"/>
          <w:cs/>
        </w:rPr>
        <w:t>ณา</w:t>
      </w:r>
      <w:proofErr w:type="spellEnd"/>
      <w:r>
        <w:rPr>
          <w:rFonts w:ascii="TH SarabunPSK" w:hAnsi="TH SarabunPSK" w:cs="TH SarabunPSK" w:hint="cs"/>
          <w:cs/>
        </w:rPr>
        <w:t xml:space="preserve">การข้อมูลเกิดขึ้นได้อย่างมีประสิทธิภาพและมีความเป็นเอกภาพ ศูนย์กลางข้อมูลเปิดภาครัฐรวบรวมบัญชีข้อมูลโดยใช้มาตรฐาน </w:t>
      </w:r>
      <w:r>
        <w:rPr>
          <w:rFonts w:ascii="TH SarabunPSK" w:hAnsi="TH SarabunPSK" w:cs="TH SarabunPSK"/>
        </w:rPr>
        <w:t>W3C DCAT</w:t>
      </w:r>
      <w:r>
        <w:rPr>
          <w:rStyle w:val="FootnoteReference"/>
          <w:rFonts w:ascii="TH SarabunPSK" w:hAnsi="TH SarabunPSK" w:cs="TH SarabunPSK"/>
        </w:rPr>
        <w:footnoteReference w:id="16"/>
      </w:r>
      <w:r>
        <w:rPr>
          <w:rFonts w:ascii="TH SarabunPSK" w:hAnsi="TH SarabunPSK" w:cs="TH SarabunPSK" w:hint="cs"/>
          <w:cs/>
        </w:rPr>
        <w:t xml:space="preserve"> </w:t>
      </w:r>
    </w:p>
    <w:p w14:paraId="0D8C3CE2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8086C43" w14:textId="57E0CAAF" w:rsidR="005521B2" w:rsidRPr="003F2204" w:rsidDel="00546E3B" w:rsidRDefault="00C63A2C" w:rsidP="005521B2">
      <w:pPr>
        <w:rPr>
          <w:del w:id="280" w:author="Microsoft Office User" w:date="2022-12-03T14:28:00Z"/>
          <w:rFonts w:ascii="TH SarabunPSK" w:hAnsi="TH SarabunPSK" w:cs="TH SarabunPSK"/>
          <w:b/>
          <w:bCs/>
          <w:u w:val="single"/>
        </w:rPr>
      </w:pPr>
      <w:del w:id="281" w:author="Microsoft Office User" w:date="2022-12-03T14:28:00Z">
        <w:r w:rsidDel="00546E3B">
          <w:rPr>
            <w:rFonts w:ascii="TH SarabunPSK" w:hAnsi="TH SarabunPSK" w:cs="TH SarabunPSK"/>
            <w:b/>
            <w:bCs/>
            <w:u w:val="single"/>
          </w:rPr>
          <w:delText xml:space="preserve">2.5 </w:delText>
        </w:r>
        <w:r w:rsidR="005521B2" w:rsidDel="00546E3B">
          <w:rPr>
            <w:rFonts w:ascii="TH SarabunPSK" w:hAnsi="TH SarabunPSK" w:cs="TH SarabunPSK" w:hint="cs"/>
            <w:b/>
            <w:bCs/>
            <w:u w:val="single"/>
            <w:cs/>
          </w:rPr>
          <w:delText>แนวทางการให้บริการระบบยืนยันตัวตน</w:delText>
        </w:r>
      </w:del>
    </w:p>
    <w:p w14:paraId="562E2F17" w14:textId="6024AB00" w:rsidR="005521B2" w:rsidDel="00546E3B" w:rsidRDefault="005521B2" w:rsidP="00255A32">
      <w:pPr>
        <w:ind w:firstLine="720"/>
        <w:jc w:val="both"/>
        <w:rPr>
          <w:del w:id="282" w:author="Microsoft Office User" w:date="2022-12-03T14:28:00Z"/>
          <w:rFonts w:ascii="TH SarabunPSK" w:hAnsi="TH SarabunPSK" w:cs="TH SarabunPSK"/>
        </w:rPr>
        <w:pPrChange w:id="283" w:author="Microsoft Office User" w:date="2022-12-03T12:23:00Z">
          <w:pPr>
            <w:ind w:firstLine="720"/>
          </w:pPr>
        </w:pPrChange>
      </w:pPr>
      <w:del w:id="284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ประเทศสหรัฐอเมริกา</w:delText>
        </w:r>
      </w:del>
      <w:del w:id="285" w:author="Microsoft Office User" w:date="2022-12-03T12:23:00Z">
        <w:r w:rsidDel="00255A32">
          <w:rPr>
            <w:rFonts w:ascii="TH SarabunPSK" w:hAnsi="TH SarabunPSK" w:cs="TH SarabunPSK" w:hint="cs"/>
            <w:cs/>
          </w:rPr>
          <w:delText xml:space="preserve"> </w:delText>
        </w:r>
      </w:del>
      <w:del w:id="286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มีประชาชนเป็นจำนวนมาก การบริหารจัดการระบบบริการภาครัฐให้มีระบบเดียว หรือให้มีความเป็นเอกภาพนั้นทำได้ยาก แต่ละรัฐมีอิสระในการกำหนดแนวทางดำเนินการของตนเองเป็นอิสระทำให้การกำหนดให้ใช้ระบบทั้งประเทศเป็นเรื่อง</w:delText>
        </w:r>
      </w:del>
      <w:del w:id="287" w:author="Microsoft Office User" w:date="2022-12-03T12:24:00Z">
        <w:r w:rsidDel="00255A32">
          <w:rPr>
            <w:rFonts w:ascii="TH SarabunPSK" w:hAnsi="TH SarabunPSK" w:cs="TH SarabunPSK" w:hint="cs"/>
            <w:cs/>
          </w:rPr>
          <w:delText xml:space="preserve">ยาก </w:delText>
        </w:r>
      </w:del>
      <w:del w:id="288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แต่ถ้ามีการกำหนดกรอบมาตรฐานที่ดี การมีระบบดิจิทัลที่แตกต่างกันของแต่ละรัฐก็</w:delText>
        </w:r>
      </w:del>
      <w:del w:id="289" w:author="Microsoft Office User" w:date="2022-12-03T12:24:00Z">
        <w:r w:rsidDel="00255A32">
          <w:rPr>
            <w:rFonts w:ascii="TH SarabunPSK" w:hAnsi="TH SarabunPSK" w:cs="TH SarabunPSK" w:hint="cs"/>
            <w:cs/>
          </w:rPr>
          <w:delText>ไม่มีปัญหาแต่อย่างใด</w:delText>
        </w:r>
      </w:del>
      <w:del w:id="290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 </w:delText>
        </w:r>
      </w:del>
      <w:del w:id="291" w:author="Microsoft Office User" w:date="2022-12-03T12:26:00Z">
        <w:r w:rsidDel="00255A32">
          <w:rPr>
            <w:rFonts w:ascii="TH SarabunPSK" w:hAnsi="TH SarabunPSK" w:cs="TH SarabunPSK" w:hint="cs"/>
            <w:cs/>
          </w:rPr>
          <w:delText xml:space="preserve">เช่นเดียวกับประเทศนอร์เวย์ที่มีระบบอีไอดี </w:delText>
        </w:r>
        <w:r w:rsidDel="00255A32">
          <w:rPr>
            <w:rFonts w:ascii="TH SarabunPSK" w:hAnsi="TH SarabunPSK" w:cs="TH SarabunPSK" w:hint="eastAsia"/>
          </w:rPr>
          <w:delText>(</w:delText>
        </w:r>
        <w:r w:rsidDel="00255A32">
          <w:rPr>
            <w:rFonts w:ascii="TH SarabunPSK" w:hAnsi="TH SarabunPSK" w:cs="TH SarabunPSK"/>
          </w:rPr>
          <w:delText>eID)</w:delText>
        </w:r>
        <w:r w:rsidDel="00255A32">
          <w:rPr>
            <w:rFonts w:ascii="TH SarabunPSK" w:hAnsi="TH SarabunPSK" w:cs="TH SarabunPSK" w:hint="cs"/>
            <w:cs/>
          </w:rPr>
          <w:delText xml:space="preserve"> เพื่อการยืนยันหลายระบบ</w:delText>
        </w:r>
      </w:del>
      <w:del w:id="292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ดังที่ได้กล่าวข้างต้น </w:delText>
        </w:r>
        <w:r w:rsidRPr="00EE739C" w:rsidDel="00546E3B">
          <w:rPr>
            <w:rFonts w:ascii="TH SarabunPSK" w:hAnsi="TH SarabunPSK" w:cs="TH SarabunPSK" w:hint="cs"/>
            <w:cs/>
          </w:rPr>
          <w:delText>รัฐคอนเนทิคัต</w:delText>
        </w:r>
      </w:del>
      <w:del w:id="293" w:author="Microsoft Office User" w:date="2022-12-03T12:26:00Z">
        <w:r w:rsidDel="00255A32">
          <w:rPr>
            <w:rFonts w:ascii="TH SarabunPSK" w:hAnsi="TH SarabunPSK" w:cs="TH SarabunPSK" w:hint="cs"/>
            <w:cs/>
          </w:rPr>
          <w:delText xml:space="preserve"> </w:delText>
        </w:r>
      </w:del>
      <w:del w:id="294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ของสหรัฐอเมริกา</w:delText>
        </w:r>
      </w:del>
      <w:del w:id="295" w:author="Microsoft Office User" w:date="2022-12-03T12:26:00Z">
        <w:r w:rsidDel="00255A32">
          <w:rPr>
            <w:rFonts w:ascii="TH SarabunPSK" w:hAnsi="TH SarabunPSK" w:cs="TH SarabunPSK" w:hint="cs"/>
            <w:cs/>
          </w:rPr>
          <w:delText xml:space="preserve"> มีการ</w:delText>
        </w:r>
      </w:del>
      <w:del w:id="296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กำหนดให้ใช้ผลิตภัณฑ์ซอฟต์แวร์ของ </w:delText>
        </w:r>
        <w:r w:rsidDel="00546E3B">
          <w:rPr>
            <w:rFonts w:ascii="TH SarabunPSK" w:hAnsi="TH SarabunPSK" w:cs="TH SarabunPSK"/>
          </w:rPr>
          <w:delText xml:space="preserve">ForgeRock </w:delText>
        </w:r>
        <w:r w:rsidDel="00546E3B">
          <w:rPr>
            <w:rFonts w:ascii="TH SarabunPSK" w:hAnsi="TH SarabunPSK" w:cs="TH SarabunPSK" w:hint="cs"/>
            <w:cs/>
          </w:rPr>
          <w:delText>ในการพิสูจน์ตัวตนและยืนยันตัวตนของรัฐ</w:delText>
        </w:r>
        <w:r w:rsidDel="00546E3B">
          <w:rPr>
            <w:rStyle w:val="FootnoteReference"/>
            <w:rFonts w:ascii="TH SarabunPSK" w:hAnsi="TH SarabunPSK" w:cs="TH SarabunPSK"/>
            <w:cs/>
          </w:rPr>
          <w:footnoteReference w:id="17"/>
        </w:r>
      </w:del>
    </w:p>
    <w:p w14:paraId="44D15CA6" w14:textId="16D94FA7" w:rsidR="005521B2" w:rsidDel="00546E3B" w:rsidRDefault="005521B2" w:rsidP="002E061B">
      <w:pPr>
        <w:ind w:firstLine="720"/>
        <w:jc w:val="both"/>
        <w:rPr>
          <w:del w:id="299" w:author="Microsoft Office User" w:date="2022-12-03T14:28:00Z"/>
          <w:rFonts w:ascii="TH SarabunPSK" w:hAnsi="TH SarabunPSK" w:cs="TH SarabunPSK" w:hint="cs"/>
        </w:rPr>
        <w:pPrChange w:id="300" w:author="Microsoft Office User" w:date="2022-12-03T12:33:00Z">
          <w:pPr>
            <w:ind w:firstLine="720"/>
          </w:pPr>
        </w:pPrChange>
      </w:pPr>
      <w:del w:id="301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ประเทศอังกฤษ</w:delText>
        </w:r>
      </w:del>
      <w:del w:id="302" w:author="Microsoft Office User" w:date="2022-12-03T12:30:00Z">
        <w:r w:rsidDel="00255A32">
          <w:rPr>
            <w:rFonts w:ascii="TH SarabunPSK" w:hAnsi="TH SarabunPSK" w:cs="TH SarabunPSK" w:hint="cs"/>
            <w:cs/>
          </w:rPr>
          <w:delText>มี</w:delText>
        </w:r>
      </w:del>
      <w:del w:id="303" w:author="Microsoft Office User" w:date="2022-12-03T12:29:00Z">
        <w:r w:rsidDel="00255A32">
          <w:rPr>
            <w:rFonts w:ascii="TH SarabunPSK" w:hAnsi="TH SarabunPSK" w:cs="TH SarabunPSK" w:hint="cs"/>
            <w:cs/>
          </w:rPr>
          <w:delText xml:space="preserve">วิวัฒนาการพัฒนาระบบยืนยันตัวตนที่น่าสนใจ </w:delText>
        </w:r>
      </w:del>
      <w:del w:id="304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ระบบดิจิทัลของแต่ละหน่วยงานก็ใช้ระบบยืนยันตัวตนของตน </w:delText>
        </w:r>
      </w:del>
      <w:del w:id="305" w:author="Microsoft Office User" w:date="2022-12-03T12:30:00Z">
        <w:r w:rsidDel="00255A32">
          <w:rPr>
            <w:rFonts w:ascii="TH SarabunPSK" w:hAnsi="TH SarabunPSK" w:cs="TH SarabunPSK" w:hint="cs"/>
            <w:cs/>
          </w:rPr>
          <w:delText>ต่อมา</w:delText>
        </w:r>
      </w:del>
      <w:del w:id="306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ระบบยืนยันตัวตนของกรมสรรพากรมีความนิยมมาก หลายบริการภาครัฐ</w:delText>
        </w:r>
      </w:del>
      <w:del w:id="307" w:author="Microsoft Office User" w:date="2022-12-03T12:31:00Z">
        <w:r w:rsidDel="002E061B">
          <w:rPr>
            <w:rFonts w:ascii="TH SarabunPSK" w:hAnsi="TH SarabunPSK" w:cs="TH SarabunPSK" w:hint="cs"/>
            <w:cs/>
          </w:rPr>
          <w:delText>จึงเปลี่ยนมาใช้</w:delText>
        </w:r>
      </w:del>
      <w:del w:id="308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ระบบยืนยันตัวตน</w:delText>
        </w:r>
      </w:del>
      <w:del w:id="309" w:author="Microsoft Office User" w:date="2022-12-03T12:32:00Z">
        <w:r w:rsidDel="002E061B">
          <w:rPr>
            <w:rFonts w:ascii="TH SarabunPSK" w:hAnsi="TH SarabunPSK" w:cs="TH SarabunPSK" w:hint="cs"/>
            <w:cs/>
          </w:rPr>
          <w:delText>ร่วมกับระบบ</w:delText>
        </w:r>
      </w:del>
      <w:del w:id="310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ของกรมสรรพากร ต่อมามีโครงการพัฒนาระบบยืนยันตัวตนใหม่ชื่อว่า </w:delText>
        </w:r>
        <w:r w:rsidDel="00546E3B">
          <w:rPr>
            <w:rFonts w:ascii="TH SarabunPSK" w:hAnsi="TH SarabunPSK" w:cs="TH SarabunPSK" w:hint="eastAsia"/>
          </w:rPr>
          <w:delText>G</w:delText>
        </w:r>
        <w:r w:rsidDel="00546E3B">
          <w:rPr>
            <w:rFonts w:ascii="TH SarabunPSK" w:hAnsi="TH SarabunPSK" w:cs="TH SarabunPSK"/>
          </w:rPr>
          <w:delText xml:space="preserve">overnment Gateway </w:delText>
        </w:r>
      </w:del>
      <w:del w:id="311" w:author="Microsoft Office User" w:date="2022-12-03T12:32:00Z">
        <w:r w:rsidDel="002E061B">
          <w:rPr>
            <w:rFonts w:ascii="TH SarabunPSK" w:hAnsi="TH SarabunPSK" w:cs="TH SarabunPSK" w:hint="cs"/>
            <w:cs/>
          </w:rPr>
          <w:delText>ก็มีการ</w:delText>
        </w:r>
      </w:del>
      <w:del w:id="312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ส่งเสริมให้ใช้ระบบ</w:delText>
        </w:r>
      </w:del>
      <w:del w:id="313" w:author="Microsoft Office User" w:date="2022-12-03T12:32:00Z">
        <w:r w:rsidDel="002E061B">
          <w:rPr>
            <w:rFonts w:ascii="TH SarabunPSK" w:hAnsi="TH SarabunPSK" w:cs="TH SarabunPSK" w:hint="cs"/>
            <w:cs/>
          </w:rPr>
          <w:delText>นั้น</w:delText>
        </w:r>
      </w:del>
      <w:del w:id="314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ในการยืนยันตัวตน ต่อมาก็มีการยกเลิกการใช้บริการยืนยันตัวตนกลางนั้น</w:delText>
        </w:r>
        <w:r w:rsidDel="00546E3B">
          <w:rPr>
            <w:rStyle w:val="FootnoteReference"/>
            <w:rFonts w:ascii="TH SarabunPSK" w:hAnsi="TH SarabunPSK" w:cs="TH SarabunPSK"/>
            <w:cs/>
          </w:rPr>
          <w:footnoteReference w:id="18"/>
        </w:r>
        <w:r w:rsidDel="00546E3B">
          <w:rPr>
            <w:rFonts w:ascii="TH SarabunPSK" w:hAnsi="TH SarabunPSK" w:cs="TH SarabunPSK"/>
          </w:rPr>
          <w:delText xml:space="preserve"> </w:delText>
        </w:r>
        <w:r w:rsidDel="00546E3B">
          <w:rPr>
            <w:rFonts w:ascii="TH SarabunPSK" w:hAnsi="TH SarabunPSK" w:cs="TH SarabunPSK" w:hint="cs"/>
            <w:cs/>
          </w:rPr>
          <w:delText xml:space="preserve">กลับไปใช้งานระบบยืนยันตัวตนเดิม หนึ่งในบริการของกระทรวงแรงงานและสวัสดิการสังคม </w:delText>
        </w:r>
        <w:r w:rsidDel="00546E3B">
          <w:rPr>
            <w:rStyle w:val="FootnoteReference"/>
            <w:rFonts w:ascii="TH SarabunPSK" w:hAnsi="TH SarabunPSK" w:cs="TH SarabunPSK"/>
            <w:cs/>
          </w:rPr>
          <w:footnoteReference w:id="19"/>
        </w:r>
        <w:r w:rsidDel="00546E3B">
          <w:rPr>
            <w:rFonts w:ascii="TH SarabunPSK" w:hAnsi="TH SarabunPSK" w:cs="TH SarabunPSK" w:hint="eastAsia"/>
          </w:rPr>
          <w:delText xml:space="preserve"> </w:delText>
        </w:r>
        <w:r w:rsidDel="00546E3B">
          <w:rPr>
            <w:rFonts w:ascii="TH SarabunPSK" w:hAnsi="TH SarabunPSK" w:cs="TH SarabunPSK"/>
          </w:rPr>
          <w:delText>(</w:delText>
        </w:r>
        <w:r w:rsidRPr="00526242" w:rsidDel="00546E3B">
          <w:rPr>
            <w:rFonts w:ascii="TH SarabunPSK" w:hAnsi="TH SarabunPSK" w:cs="TH SarabunPSK"/>
          </w:rPr>
          <w:delText xml:space="preserve">Department for Work &amp; Pensions </w:delText>
        </w:r>
        <w:r w:rsidDel="00546E3B">
          <w:rPr>
            <w:rFonts w:ascii="TH SarabunPSK" w:hAnsi="TH SarabunPSK" w:cs="TH SarabunPSK"/>
          </w:rPr>
          <w:delText xml:space="preserve">: </w:delText>
        </w:r>
        <w:r w:rsidRPr="00526242" w:rsidDel="00546E3B">
          <w:rPr>
            <w:rFonts w:ascii="TH SarabunPSK" w:hAnsi="TH SarabunPSK" w:cs="TH SarabunPSK"/>
          </w:rPr>
          <w:delText>DWP)</w:delText>
        </w:r>
        <w:r w:rsidDel="00546E3B">
          <w:rPr>
            <w:rFonts w:ascii="TH SarabunPSK" w:hAnsi="TH SarabunPSK" w:cs="TH SarabunPSK" w:hint="cs"/>
            <w:cs/>
          </w:rPr>
          <w:delText xml:space="preserve"> มีการใช้ระบบยืนยันตัวตนที่เป็นผลิตภัณฑ์ของ </w:delText>
        </w:r>
        <w:r w:rsidDel="00546E3B">
          <w:rPr>
            <w:rFonts w:ascii="TH SarabunPSK" w:hAnsi="TH SarabunPSK" w:cs="TH SarabunPSK" w:hint="eastAsia"/>
          </w:rPr>
          <w:delText>F</w:delText>
        </w:r>
        <w:r w:rsidDel="00546E3B">
          <w:rPr>
            <w:rFonts w:ascii="TH SarabunPSK" w:hAnsi="TH SarabunPSK" w:cs="TH SarabunPSK"/>
          </w:rPr>
          <w:delText xml:space="preserve">orgeRock </w:delText>
        </w:r>
      </w:del>
    </w:p>
    <w:p w14:paraId="2EDC173C" w14:textId="10C3E82E" w:rsidR="005521B2" w:rsidDel="00546E3B" w:rsidRDefault="005521B2" w:rsidP="002E061B">
      <w:pPr>
        <w:ind w:firstLine="720"/>
        <w:jc w:val="both"/>
        <w:rPr>
          <w:del w:id="319" w:author="Microsoft Office User" w:date="2022-12-03T14:28:00Z"/>
          <w:rFonts w:ascii="TH SarabunPSK" w:hAnsi="TH SarabunPSK" w:cs="TH SarabunPSK"/>
        </w:rPr>
        <w:pPrChange w:id="320" w:author="Microsoft Office User" w:date="2022-12-03T12:34:00Z">
          <w:pPr>
            <w:ind w:firstLine="720"/>
          </w:pPr>
        </w:pPrChange>
      </w:pPr>
      <w:del w:id="321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ประเทศฝรั่งเศสมีการใช้ผลิตภัณฑ์ </w:delText>
        </w:r>
        <w:r w:rsidDel="00546E3B">
          <w:rPr>
            <w:rFonts w:ascii="TH SarabunPSK" w:hAnsi="TH SarabunPSK" w:cs="TH SarabunPSK"/>
          </w:rPr>
          <w:delText>For</w:delText>
        </w:r>
      </w:del>
      <w:del w:id="322" w:author="Microsoft Office User" w:date="2022-12-03T12:35:00Z">
        <w:r w:rsidDel="002E061B">
          <w:rPr>
            <w:rFonts w:ascii="TH SarabunPSK" w:hAnsi="TH SarabunPSK" w:cs="TH SarabunPSK"/>
          </w:rPr>
          <w:delText>e</w:delText>
        </w:r>
      </w:del>
      <w:del w:id="323" w:author="Microsoft Office User" w:date="2022-12-03T14:28:00Z">
        <w:r w:rsidDel="00546E3B">
          <w:rPr>
            <w:rFonts w:ascii="TH SarabunPSK" w:hAnsi="TH SarabunPSK" w:cs="TH SarabunPSK"/>
          </w:rPr>
          <w:delText xml:space="preserve">geRock </w:delText>
        </w:r>
        <w:r w:rsidDel="00546E3B">
          <w:rPr>
            <w:rFonts w:ascii="TH SarabunPSK" w:hAnsi="TH SarabunPSK" w:cs="TH SarabunPSK" w:hint="cs"/>
            <w:cs/>
          </w:rPr>
          <w:delText>ในการให้บริการรัฐในบางเรื่องเช่นกัน</w:delText>
        </w:r>
        <w:r w:rsidDel="00546E3B">
          <w:rPr>
            <w:rStyle w:val="FootnoteReference"/>
            <w:rFonts w:ascii="TH SarabunPSK" w:hAnsi="TH SarabunPSK" w:cs="TH SarabunPSK"/>
            <w:cs/>
          </w:rPr>
          <w:footnoteReference w:id="20"/>
        </w:r>
        <w:r w:rsidDel="00546E3B">
          <w:rPr>
            <w:rFonts w:ascii="TH SarabunPSK" w:hAnsi="TH SarabunPSK" w:cs="TH SarabunPSK" w:hint="cs"/>
            <w:cs/>
          </w:rPr>
          <w:delText xml:space="preserve"> โดยเฉพาะบริการด้านระบบเงินบำนาญซึ่งในประเทศฝรั่งเศสมีระบบเงินบำนาญที่ซับซ้อนมากถึง </w:delText>
        </w:r>
        <w:r w:rsidDel="00546E3B">
          <w:rPr>
            <w:rFonts w:ascii="TH SarabunPSK" w:hAnsi="TH SarabunPSK" w:cs="TH SarabunPSK" w:hint="eastAsia"/>
          </w:rPr>
          <w:delText>3</w:delText>
        </w:r>
        <w:r w:rsidDel="00546E3B">
          <w:rPr>
            <w:rFonts w:ascii="TH SarabunPSK" w:hAnsi="TH SarabunPSK" w:cs="TH SarabunPSK"/>
          </w:rPr>
          <w:delText xml:space="preserve">5 </w:delText>
        </w:r>
        <w:r w:rsidDel="00546E3B">
          <w:rPr>
            <w:rFonts w:ascii="TH SarabunPSK" w:hAnsi="TH SarabunPSK" w:cs="TH SarabunPSK" w:hint="cs"/>
            <w:cs/>
          </w:rPr>
          <w:delText>ระบบ</w:delText>
        </w:r>
      </w:del>
      <w:del w:id="326" w:author="Microsoft Office User" w:date="2022-12-03T12:35:00Z">
        <w:r w:rsidDel="002E061B">
          <w:rPr>
            <w:rFonts w:ascii="TH SarabunPSK" w:hAnsi="TH SarabunPSK" w:cs="TH SarabunPSK" w:hint="cs"/>
            <w:cs/>
          </w:rPr>
          <w:delText>ของ</w:delText>
        </w:r>
      </w:del>
      <w:del w:id="327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แต่ละรัฐที่แตกต่างกัน ประชาชนได้ประโยชน์จากการตรวจสอบยืนยันตัวตนเพื่อรับบริการเงินบำนาญนี้หลา</w:delText>
        </w:r>
      </w:del>
      <w:del w:id="328" w:author="Microsoft Office User" w:date="2022-12-03T12:35:00Z">
        <w:r w:rsidDel="002E061B">
          <w:rPr>
            <w:rFonts w:ascii="TH SarabunPSK" w:hAnsi="TH SarabunPSK" w:cs="TH SarabunPSK" w:hint="cs"/>
            <w:cs/>
          </w:rPr>
          <w:delText>น</w:delText>
        </w:r>
      </w:del>
      <w:del w:id="329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สิบล้านคน</w:delText>
        </w:r>
      </w:del>
    </w:p>
    <w:p w14:paraId="4C7424D9" w14:textId="5A75FEB9" w:rsidR="005521B2" w:rsidDel="00546E3B" w:rsidRDefault="005521B2" w:rsidP="002E061B">
      <w:pPr>
        <w:ind w:firstLine="720"/>
        <w:jc w:val="both"/>
        <w:rPr>
          <w:del w:id="330" w:author="Microsoft Office User" w:date="2022-12-03T14:28:00Z"/>
          <w:rFonts w:ascii="TH SarabunPSK" w:hAnsi="TH SarabunPSK" w:cs="TH SarabunPSK"/>
        </w:rPr>
        <w:pPrChange w:id="331" w:author="Microsoft Office User" w:date="2022-12-03T12:36:00Z">
          <w:pPr>
            <w:ind w:firstLine="720"/>
          </w:pPr>
        </w:pPrChange>
      </w:pPr>
      <w:del w:id="332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ประเทศนิวซีแลนด์ </w:delText>
        </w:r>
      </w:del>
      <w:del w:id="333" w:author="Microsoft Office User" w:date="2022-12-03T12:35:00Z">
        <w:r w:rsidDel="002E061B">
          <w:rPr>
            <w:rFonts w:ascii="TH SarabunPSK" w:hAnsi="TH SarabunPSK" w:cs="TH SarabunPSK" w:hint="cs"/>
            <w:cs/>
          </w:rPr>
          <w:delText>โดย</w:delText>
        </w:r>
      </w:del>
      <w:del w:id="334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กรมกิจการภายในประเทศ</w:delText>
        </w:r>
      </w:del>
      <w:del w:id="335" w:author="Microsoft Office User" w:date="2022-12-03T12:35:00Z">
        <w:r w:rsidDel="002E061B">
          <w:rPr>
            <w:rFonts w:ascii="TH SarabunPSK" w:hAnsi="TH SarabunPSK" w:cs="TH SarabunPSK" w:hint="cs"/>
            <w:cs/>
          </w:rPr>
          <w:delText xml:space="preserve"> </w:delText>
        </w:r>
      </w:del>
      <w:del w:id="336" w:author="Microsoft Office User" w:date="2022-12-03T14:28:00Z">
        <w:r w:rsidDel="00546E3B">
          <w:rPr>
            <w:rFonts w:ascii="TH SarabunPSK" w:hAnsi="TH SarabunPSK" w:cs="TH SarabunPSK" w:hint="eastAsia"/>
          </w:rPr>
          <w:delText>(</w:delText>
        </w:r>
        <w:r w:rsidDel="00546E3B">
          <w:rPr>
            <w:rFonts w:ascii="TH SarabunPSK" w:hAnsi="TH SarabunPSK" w:cs="TH SarabunPSK"/>
          </w:rPr>
          <w:delText xml:space="preserve">Department of Internal Affairs : DIA) </w:delText>
        </w:r>
        <w:r w:rsidDel="00546E3B">
          <w:rPr>
            <w:rFonts w:ascii="TH SarabunPSK" w:hAnsi="TH SarabunPSK" w:cs="TH SarabunPSK" w:hint="cs"/>
            <w:cs/>
          </w:rPr>
          <w:delText xml:space="preserve">พัฒนาระบบตรวจสอบและยืนยันตัวตน </w:delText>
        </w:r>
        <w:r w:rsidDel="00546E3B">
          <w:rPr>
            <w:rFonts w:ascii="TH SarabunPSK" w:hAnsi="TH SarabunPSK" w:cs="TH SarabunPSK" w:hint="eastAsia"/>
          </w:rPr>
          <w:delText>R</w:delText>
        </w:r>
        <w:r w:rsidDel="00546E3B">
          <w:rPr>
            <w:rFonts w:ascii="TH SarabunPSK" w:hAnsi="TH SarabunPSK" w:cs="TH SarabunPSK"/>
          </w:rPr>
          <w:delText>eadMe</w:delText>
        </w:r>
        <w:r w:rsidDel="00546E3B">
          <w:rPr>
            <w:rFonts w:ascii="TH SarabunPSK" w:hAnsi="TH SarabunPSK" w:cs="TH SarabunPSK" w:hint="cs"/>
            <w:cs/>
          </w:rPr>
          <w:delText xml:space="preserve"> ตั้งแต่ปี </w:delText>
        </w:r>
        <w:r w:rsidDel="00546E3B">
          <w:rPr>
            <w:rFonts w:ascii="TH SarabunPSK" w:hAnsi="TH SarabunPSK" w:cs="TH SarabunPSK" w:hint="eastAsia"/>
          </w:rPr>
          <w:delText>2</w:delText>
        </w:r>
        <w:r w:rsidDel="00546E3B">
          <w:rPr>
            <w:rFonts w:ascii="TH SarabunPSK" w:hAnsi="TH SarabunPSK" w:cs="TH SarabunPSK"/>
          </w:rPr>
          <w:delText xml:space="preserve">006 </w:delText>
        </w:r>
        <w:r w:rsidDel="00546E3B">
          <w:rPr>
            <w:rFonts w:ascii="TH SarabunPSK" w:hAnsi="TH SarabunPSK" w:cs="TH SarabunPSK" w:hint="cs"/>
            <w:cs/>
          </w:rPr>
          <w:delText xml:space="preserve">เพื่อให้บริการประชาชนประมาณ </w:delText>
        </w:r>
        <w:r w:rsidDel="00546E3B">
          <w:rPr>
            <w:rFonts w:ascii="TH SarabunPSK" w:hAnsi="TH SarabunPSK" w:cs="TH SarabunPSK" w:hint="eastAsia"/>
          </w:rPr>
          <w:delText>5</w:delText>
        </w:r>
        <w:r w:rsidDel="00546E3B">
          <w:rPr>
            <w:rFonts w:ascii="TH SarabunPSK" w:hAnsi="TH SarabunPSK" w:cs="TH SarabunPSK"/>
          </w:rPr>
          <w:delText xml:space="preserve"> </w:delText>
        </w:r>
        <w:r w:rsidDel="00546E3B">
          <w:rPr>
            <w:rFonts w:ascii="TH SarabunPSK" w:hAnsi="TH SarabunPSK" w:cs="TH SarabunPSK" w:hint="cs"/>
            <w:cs/>
          </w:rPr>
          <w:delText xml:space="preserve">ล้านคน </w:delText>
        </w:r>
        <w:r w:rsidDel="00546E3B">
          <w:rPr>
            <w:rStyle w:val="FootnoteReference"/>
            <w:rFonts w:ascii="TH SarabunPSK" w:hAnsi="TH SarabunPSK" w:cs="TH SarabunPSK"/>
            <w:cs/>
          </w:rPr>
          <w:footnoteReference w:id="21"/>
        </w:r>
        <w:r w:rsidDel="00546E3B">
          <w:rPr>
            <w:rFonts w:ascii="TH SarabunPSK" w:hAnsi="TH SarabunPSK" w:cs="TH SarabunPSK"/>
          </w:rPr>
          <w:delText xml:space="preserve"> </w:delText>
        </w:r>
        <w:r w:rsidDel="00546E3B">
          <w:rPr>
            <w:rFonts w:ascii="TH SarabunPSK" w:hAnsi="TH SarabunPSK" w:cs="TH SarabunPSK" w:hint="cs"/>
            <w:cs/>
          </w:rPr>
          <w:delText xml:space="preserve">การบริการของภาครัฐที่มีให้บริการผ่านระบบดิจิทัลมาใช้ระบบยืนยันตัวตนนี้ในการเข้าใช้บริการ นอกจากนี้ยังให้บริการกับคนต่างชาติที่ต้องการขอวีซ่าเข้าประเทศ </w:delText>
        </w:r>
        <w:r w:rsidDel="00546E3B">
          <w:rPr>
            <w:rStyle w:val="FootnoteReference"/>
            <w:rFonts w:ascii="TH SarabunPSK" w:hAnsi="TH SarabunPSK" w:cs="TH SarabunPSK"/>
            <w:cs/>
          </w:rPr>
          <w:footnoteReference w:id="22"/>
        </w:r>
        <w:r w:rsidDel="00546E3B">
          <w:rPr>
            <w:rFonts w:ascii="TH SarabunPSK" w:hAnsi="TH SarabunPSK" w:cs="TH SarabunPSK" w:hint="cs"/>
            <w:cs/>
          </w:rPr>
          <w:delText xml:space="preserve"> โดยใช้ระบบยืนยันตัวตนเดียวกันนี้ ปัจจุบันมีบริการที่ใช้ระบบ </w:delText>
        </w:r>
        <w:r w:rsidDel="00546E3B">
          <w:rPr>
            <w:rFonts w:ascii="TH SarabunPSK" w:hAnsi="TH SarabunPSK" w:cs="TH SarabunPSK" w:hint="eastAsia"/>
          </w:rPr>
          <w:delText>R</w:delText>
        </w:r>
        <w:r w:rsidDel="00546E3B">
          <w:rPr>
            <w:rFonts w:ascii="TH SarabunPSK" w:hAnsi="TH SarabunPSK" w:cs="TH SarabunPSK"/>
          </w:rPr>
          <w:delText xml:space="preserve">ealMe </w:delText>
        </w:r>
        <w:r w:rsidDel="00546E3B">
          <w:rPr>
            <w:rFonts w:ascii="TH SarabunPSK" w:hAnsi="TH SarabunPSK" w:cs="TH SarabunPSK" w:hint="cs"/>
            <w:cs/>
          </w:rPr>
          <w:delText>นี้อยู่จำนวนหนึ่งและปรับเปลี่ยนมาใช้เพิ่มมากขึ้นเรื่อ</w:delText>
        </w:r>
      </w:del>
      <w:del w:id="341" w:author="Microsoft Office User" w:date="2022-12-03T12:36:00Z">
        <w:r w:rsidDel="002E061B">
          <w:rPr>
            <w:rFonts w:ascii="TH SarabunPSK" w:hAnsi="TH SarabunPSK" w:cs="TH SarabunPSK" w:hint="cs"/>
            <w:cs/>
          </w:rPr>
          <w:delText>ย</w:delText>
        </w:r>
      </w:del>
      <w:del w:id="342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ๆ</w:delText>
        </w:r>
      </w:del>
    </w:p>
    <w:p w14:paraId="1EB680AF" w14:textId="2D221F01" w:rsidR="005521B2" w:rsidDel="00546E3B" w:rsidRDefault="005521B2" w:rsidP="002E061B">
      <w:pPr>
        <w:ind w:firstLine="720"/>
        <w:jc w:val="both"/>
        <w:rPr>
          <w:del w:id="343" w:author="Microsoft Office User" w:date="2022-12-03T14:28:00Z"/>
          <w:rFonts w:ascii="TH SarabunPSK" w:hAnsi="TH SarabunPSK" w:cs="TH SarabunPSK" w:hint="cs"/>
          <w:cs/>
        </w:rPr>
        <w:pPrChange w:id="344" w:author="Microsoft Office User" w:date="2022-12-03T12:38:00Z">
          <w:pPr>
            <w:ind w:firstLine="720"/>
          </w:pPr>
        </w:pPrChange>
      </w:pPr>
      <w:del w:id="345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จะเห็นได้จากประสบการณ์วิวัฒนาการการใช้ระบบยืนยันตัวตนของประเทศต่างๆ</w:delText>
        </w:r>
      </w:del>
      <w:del w:id="346" w:author="Microsoft Office User" w:date="2022-12-03T12:36:00Z">
        <w:r w:rsidDel="002E061B">
          <w:rPr>
            <w:rFonts w:ascii="TH SarabunPSK" w:hAnsi="TH SarabunPSK" w:cs="TH SarabunPSK" w:hint="cs"/>
            <w:cs/>
          </w:rPr>
          <w:delText>ว่า</w:delText>
        </w:r>
      </w:del>
      <w:del w:id="347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 การพัฒนาระบบยืนยันตัวตนเพียงระบบเดียว โดยไม่อนุญาตให้ใช้ระบบยืนยันตัวตนอื่น</w:delText>
        </w:r>
      </w:del>
      <w:del w:id="348" w:author="Microsoft Office User" w:date="2022-12-03T12:36:00Z">
        <w:r w:rsidDel="002E061B">
          <w:rPr>
            <w:rFonts w:ascii="TH SarabunPSK" w:hAnsi="TH SarabunPSK" w:cs="TH SarabunPSK" w:hint="cs"/>
            <w:cs/>
          </w:rPr>
          <w:delText xml:space="preserve"> </w:delText>
        </w:r>
      </w:del>
      <w:del w:id="349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ทำได้ยาก โดยเฉพาะประเทศที่มีขนาดใหญ่และมีประชากรมากเช่นสหรัฐอเมริกา แต่ถ้าเป็นการให้ใช้ได้ในขอบเขตหนึ่งเ</w:delText>
        </w:r>
      </w:del>
      <w:del w:id="350" w:author="Microsoft Office User" w:date="2022-12-03T12:37:00Z">
        <w:r w:rsidDel="002E061B">
          <w:rPr>
            <w:rFonts w:ascii="TH SarabunPSK" w:hAnsi="TH SarabunPSK" w:cs="TH SarabunPSK" w:hint="cs"/>
            <w:cs/>
          </w:rPr>
          <w:delText>ข่</w:delText>
        </w:r>
      </w:del>
      <w:del w:id="351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นใน</w:delText>
        </w:r>
        <w:r w:rsidRPr="00EE739C" w:rsidDel="00546E3B">
          <w:rPr>
            <w:rFonts w:ascii="TH SarabunPSK" w:hAnsi="TH SarabunPSK" w:cs="TH SarabunPSK" w:hint="cs"/>
            <w:cs/>
          </w:rPr>
          <w:delText>รัฐคอนเนทิคัต</w:delText>
        </w:r>
        <w:r w:rsidDel="00546E3B">
          <w:rPr>
            <w:rFonts w:ascii="TH SarabunPSK" w:hAnsi="TH SarabunPSK" w:cs="TH SarabunPSK" w:hint="cs"/>
            <w:cs/>
          </w:rPr>
          <w:delText xml:space="preserve"> ก็สามารถทำได้สำเร็จเช่นกัน </w:delText>
        </w:r>
      </w:del>
      <w:del w:id="352" w:author="Microsoft Office User" w:date="2022-12-03T12:42:00Z">
        <w:r w:rsidDel="00F511BC">
          <w:rPr>
            <w:rFonts w:ascii="TH SarabunPSK" w:hAnsi="TH SarabunPSK" w:cs="TH SarabunPSK" w:hint="cs"/>
            <w:cs/>
          </w:rPr>
          <w:delText>แต่</w:delText>
        </w:r>
      </w:del>
      <w:del w:id="353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ในบางประเทศแม้จะเป็นประเทศขนาดเล็กมีประชาชนไม่มาก ก็ยังมีระบบยืนยันตัวตนหลายระบบ</w:delText>
        </w:r>
      </w:del>
      <w:del w:id="354" w:author="Microsoft Office User" w:date="2022-12-03T12:37:00Z">
        <w:r w:rsidDel="002E061B">
          <w:rPr>
            <w:rFonts w:ascii="TH SarabunPSK" w:hAnsi="TH SarabunPSK" w:cs="TH SarabunPSK" w:hint="cs"/>
            <w:cs/>
          </w:rPr>
          <w:delText xml:space="preserve">ได้ </w:delText>
        </w:r>
      </w:del>
      <w:del w:id="355" w:author="Microsoft Office User" w:date="2022-12-03T12:38:00Z">
        <w:r w:rsidDel="002E061B">
          <w:rPr>
            <w:rFonts w:ascii="TH SarabunPSK" w:hAnsi="TH SarabunPSK" w:cs="TH SarabunPSK" w:hint="cs"/>
            <w:cs/>
          </w:rPr>
          <w:delText>ซึ่งในประเด็นนี้</w:delText>
        </w:r>
      </w:del>
      <w:del w:id="356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 xml:space="preserve">มีลักษณะคล้ายกับสถานการณ์ในประเทศไทยซึ่งมีระบบยืนยันตัวตนหลายระบบ อาทิ เช่น ระบบ </w:delText>
        </w:r>
        <w:r w:rsidDel="00546E3B">
          <w:rPr>
            <w:rFonts w:ascii="TH SarabunPSK" w:hAnsi="TH SarabunPSK" w:cs="TH SarabunPSK" w:hint="eastAsia"/>
          </w:rPr>
          <w:delText>D</w:delText>
        </w:r>
        <w:r w:rsidDel="00546E3B">
          <w:rPr>
            <w:rFonts w:ascii="TH SarabunPSK" w:hAnsi="TH SarabunPSK" w:cs="TH SarabunPSK"/>
          </w:rPr>
          <w:delText xml:space="preserve">igital ID </w:delText>
        </w:r>
        <w:r w:rsidDel="00546E3B">
          <w:rPr>
            <w:rFonts w:ascii="TH SarabunPSK" w:hAnsi="TH SarabunPSK" w:cs="TH SarabunPSK" w:hint="cs"/>
            <w:cs/>
          </w:rPr>
          <w:delText xml:space="preserve">ของ </w:delText>
        </w:r>
        <w:r w:rsidDel="00546E3B">
          <w:rPr>
            <w:rFonts w:ascii="TH SarabunPSK" w:hAnsi="TH SarabunPSK" w:cs="TH SarabunPSK" w:hint="eastAsia"/>
          </w:rPr>
          <w:delText>D</w:delText>
        </w:r>
        <w:r w:rsidDel="00546E3B">
          <w:rPr>
            <w:rFonts w:ascii="TH SarabunPSK" w:hAnsi="TH SarabunPSK" w:cs="TH SarabunPSK"/>
          </w:rPr>
          <w:delText xml:space="preserve">GA </w:delText>
        </w:r>
        <w:r w:rsidDel="00546E3B">
          <w:rPr>
            <w:rFonts w:ascii="TH SarabunPSK" w:hAnsi="TH SarabunPSK" w:cs="TH SarabunPSK" w:hint="cs"/>
            <w:cs/>
          </w:rPr>
          <w:delText xml:space="preserve">ระบบ </w:delText>
        </w:r>
        <w:r w:rsidDel="00546E3B">
          <w:rPr>
            <w:rFonts w:ascii="TH SarabunPSK" w:hAnsi="TH SarabunPSK" w:cs="TH SarabunPSK" w:hint="eastAsia"/>
          </w:rPr>
          <w:delText>N</w:delText>
        </w:r>
        <w:r w:rsidDel="00546E3B">
          <w:rPr>
            <w:rFonts w:ascii="TH SarabunPSK" w:hAnsi="TH SarabunPSK" w:cs="TH SarabunPSK"/>
          </w:rPr>
          <w:delText xml:space="preserve">ational Digital ID </w:delText>
        </w:r>
        <w:r w:rsidDel="00546E3B">
          <w:rPr>
            <w:rFonts w:ascii="TH SarabunPSK" w:hAnsi="TH SarabunPSK" w:cs="TH SarabunPSK" w:hint="cs"/>
            <w:cs/>
          </w:rPr>
          <w:delText xml:space="preserve">ของ สพธอ และระบบ </w:delText>
        </w:r>
        <w:r w:rsidDel="00546E3B">
          <w:rPr>
            <w:rFonts w:ascii="TH SarabunPSK" w:hAnsi="TH SarabunPSK" w:cs="TH SarabunPSK" w:hint="eastAsia"/>
          </w:rPr>
          <w:delText>D</w:delText>
        </w:r>
        <w:r w:rsidDel="00546E3B">
          <w:rPr>
            <w:rFonts w:ascii="TH SarabunPSK" w:hAnsi="TH SarabunPSK" w:cs="TH SarabunPSK"/>
          </w:rPr>
          <w:delText xml:space="preserve">OPA Digital ID </w:delText>
        </w:r>
        <w:r w:rsidDel="00546E3B">
          <w:rPr>
            <w:rFonts w:ascii="TH SarabunPSK" w:hAnsi="TH SarabunPSK" w:cs="TH SarabunPSK" w:hint="cs"/>
            <w:cs/>
          </w:rPr>
          <w:delText>ของ กรมการปกครอง เป็นต้น ซึ่ง</w:delText>
        </w:r>
      </w:del>
      <w:del w:id="357" w:author="Microsoft Office User" w:date="2022-12-03T12:46:00Z">
        <w:r w:rsidDel="00F511BC">
          <w:rPr>
            <w:rFonts w:ascii="TH SarabunPSK" w:hAnsi="TH SarabunPSK" w:cs="TH SarabunPSK" w:hint="cs"/>
            <w:cs/>
          </w:rPr>
          <w:delText>ก็ไม่น่า</w:delText>
        </w:r>
      </w:del>
      <w:del w:id="358" w:author="Microsoft Office User" w:date="2022-12-03T12:47:00Z">
        <w:r w:rsidDel="00F511BC">
          <w:rPr>
            <w:rFonts w:ascii="TH SarabunPSK" w:hAnsi="TH SarabunPSK" w:cs="TH SarabunPSK" w:hint="cs"/>
            <w:cs/>
          </w:rPr>
          <w:delText>เป็น</w:delText>
        </w:r>
      </w:del>
      <w:del w:id="359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อุปสรรค</w:delText>
        </w:r>
      </w:del>
      <w:del w:id="360" w:author="Microsoft Office User" w:date="2022-12-03T12:47:00Z">
        <w:r w:rsidDel="00F511BC">
          <w:rPr>
            <w:rFonts w:ascii="TH SarabunPSK" w:hAnsi="TH SarabunPSK" w:cs="TH SarabunPSK" w:hint="cs"/>
            <w:cs/>
          </w:rPr>
          <w:delText>สำคัญ</w:delText>
        </w:r>
      </w:del>
      <w:del w:id="361" w:author="Microsoft Office User" w:date="2022-12-03T14:28:00Z">
        <w:r w:rsidDel="00546E3B">
          <w:rPr>
            <w:rFonts w:ascii="TH SarabunPSK" w:hAnsi="TH SarabunPSK" w:cs="TH SarabunPSK" w:hint="cs"/>
            <w:cs/>
          </w:rPr>
          <w:delText>ในการบูรณาการระบบบริการภาครัฐ</w:delText>
        </w:r>
      </w:del>
    </w:p>
    <w:p w14:paraId="5A7389F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1D80EB7A" w14:textId="74443824" w:rsidR="005521B2" w:rsidRPr="003F2204" w:rsidRDefault="00546E3B" w:rsidP="005521B2">
      <w:pPr>
        <w:rPr>
          <w:rFonts w:ascii="TH SarabunPSK" w:hAnsi="TH SarabunPSK" w:cs="TH SarabunPSK"/>
          <w:b/>
          <w:bCs/>
          <w:u w:val="single"/>
        </w:rPr>
      </w:pPr>
      <w:bookmarkStart w:id="362" w:name="_Hlk119870748"/>
      <w:ins w:id="363" w:author="Microsoft Office User" w:date="2022-12-03T14:30:00Z">
        <w:r>
          <w:rPr>
            <w:rFonts w:ascii="TH SarabunPSK" w:eastAsiaTheme="minorEastAsia" w:hAnsi="TH SarabunPSK" w:cs="TH SarabunPSK" w:hint="eastAsia"/>
            <w:b/>
            <w:bCs/>
            <w:u w:val="single"/>
            <w:lang w:eastAsia="ja-JP"/>
          </w:rPr>
          <w:t>2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.3.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3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 xml:space="preserve">  </w:t>
        </w:r>
      </w:ins>
      <w:del w:id="364" w:author="Microsoft Office User" w:date="2022-12-03T14:30:00Z">
        <w:r w:rsidR="00C63A2C" w:rsidDel="00546E3B">
          <w:rPr>
            <w:rFonts w:ascii="TH SarabunPSK" w:hAnsi="TH SarabunPSK" w:cs="TH SarabunPSK"/>
            <w:b/>
            <w:bCs/>
            <w:u w:val="single"/>
          </w:rPr>
          <w:delText xml:space="preserve">2.6  </w:delText>
        </w:r>
      </w:del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ของประเทศสิง</w:t>
      </w:r>
      <w:ins w:id="365" w:author="Microsoft Office User" w:date="2022-12-03T12:39:00Z">
        <w:r w:rsidR="002E061B">
          <w:rPr>
            <w:rFonts w:ascii="TH SarabunPSK" w:hAnsi="TH SarabunPSK" w:cs="TH SarabunPSK" w:hint="cs"/>
            <w:b/>
            <w:bCs/>
            <w:u w:val="single"/>
            <w:cs/>
          </w:rPr>
          <w:t>ค</w:t>
        </w:r>
      </w:ins>
      <w:del w:id="366" w:author="Microsoft Office User" w:date="2022-12-03T12:39:00Z">
        <w:r w:rsidR="005521B2" w:rsidRPr="003F2204" w:rsidDel="002E061B">
          <w:rPr>
            <w:rFonts w:ascii="TH SarabunPSK" w:hAnsi="TH SarabunPSK" w:cs="TH SarabunPSK" w:hint="cs"/>
            <w:b/>
            <w:bCs/>
            <w:u w:val="single"/>
            <w:cs/>
          </w:rPr>
          <w:delText>กะ</w:delText>
        </w:r>
      </w:del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โปร์</w:t>
      </w:r>
    </w:p>
    <w:bookmarkEnd w:id="362"/>
    <w:p w14:paraId="75D66EE0" w14:textId="367A03ED" w:rsidR="005521B2" w:rsidRDefault="005521B2" w:rsidP="00F511BC">
      <w:pPr>
        <w:ind w:firstLine="720"/>
        <w:jc w:val="both"/>
        <w:rPr>
          <w:rFonts w:ascii="TH SarabunPSK" w:hAnsi="TH SarabunPSK" w:cs="TH SarabunPSK"/>
        </w:rPr>
        <w:pPrChange w:id="367" w:author="Microsoft Office User" w:date="2022-12-03T12:49:00Z">
          <w:pPr>
            <w:ind w:firstLine="720"/>
          </w:pPr>
        </w:pPrChange>
      </w:pPr>
      <w:r>
        <w:rPr>
          <w:rFonts w:ascii="TH SarabunPSK" w:hAnsi="TH SarabunPSK" w:cs="TH SarabunPSK" w:hint="cs"/>
          <w:cs/>
        </w:rPr>
        <w:t xml:space="preserve">โครงการ </w:t>
      </w:r>
      <w:r>
        <w:rPr>
          <w:rFonts w:ascii="TH SarabunPSK" w:hAnsi="TH SarabunPSK" w:cs="TH SarabunPSK"/>
        </w:rPr>
        <w:t>‘</w:t>
      </w:r>
      <w:proofErr w:type="spellStart"/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proofErr w:type="spellEnd"/>
      <w:r>
        <w:rPr>
          <w:rFonts w:ascii="TH SarabunPSK" w:hAnsi="TH SarabunPSK" w:cs="TH SarabunPSK"/>
        </w:rPr>
        <w:t xml:space="preserve">’ </w:t>
      </w:r>
      <w:r>
        <w:rPr>
          <w:rFonts w:ascii="TH SarabunPSK" w:hAnsi="TH SarabunPSK" w:cs="TH SarabunPSK" w:hint="cs"/>
          <w:cs/>
        </w:rPr>
        <w:t>เป็น</w:t>
      </w:r>
      <w:proofErr w:type="spellStart"/>
      <w:r>
        <w:rPr>
          <w:rFonts w:ascii="TH SarabunPSK" w:hAnsi="TH SarabunPSK" w:cs="TH SarabunPSK" w:hint="cs"/>
          <w:cs/>
        </w:rPr>
        <w:t>พอร์ทอล</w:t>
      </w:r>
      <w:proofErr w:type="spellEnd"/>
      <w:ins w:id="368" w:author="Microsoft Office User" w:date="2022-12-03T12:48:00Z">
        <w:r w:rsidR="00F511BC">
          <w:rPr>
            <w:rFonts w:ascii="TH SarabunPSK" w:hAnsi="TH SarabunPSK" w:cs="TH SarabunPSK" w:hint="cs"/>
            <w:cs/>
          </w:rPr>
          <w:t>กลางของระบบบริการธุรกิจ</w:t>
        </w:r>
      </w:ins>
      <w:ins w:id="369" w:author="Microsoft Office User" w:date="2022-12-03T12:49:00Z">
        <w:r w:rsidR="00F511BC">
          <w:rPr>
            <w:rFonts w:ascii="TH SarabunPSK" w:hAnsi="TH SarabunPSK" w:cs="TH SarabunPSK" w:hint="cs"/>
            <w:cs/>
          </w:rPr>
          <w:t>ของรัฐบาลสิงคโปร์</w:t>
        </w:r>
      </w:ins>
      <w:r>
        <w:rPr>
          <w:rFonts w:ascii="TH SarabunPSK" w:hAnsi="TH SarabunPSK" w:cs="TH SarabunPSK" w:hint="cs"/>
          <w:cs/>
        </w:rPr>
        <w:t xml:space="preserve"> เกิดขึ้นภายใต้โครงการยุทธศาสตร์ชาติ </w:t>
      </w:r>
      <w:r>
        <w:rPr>
          <w:rFonts w:ascii="TH SarabunPSK" w:hAnsi="TH SarabunPSK" w:cs="TH SarabunPSK"/>
        </w:rPr>
        <w:t>‘Singapore Smart Nat</w:t>
      </w:r>
      <w:ins w:id="370" w:author="Microsoft Office User" w:date="2022-12-03T12:49:00Z">
        <w:r w:rsidR="00F511BC">
          <w:rPr>
            <w:rFonts w:ascii="TH SarabunPSK" w:hAnsi="TH SarabunPSK" w:cs="TH SarabunPSK"/>
          </w:rPr>
          <w:t>i</w:t>
        </w:r>
      </w:ins>
      <w:r>
        <w:rPr>
          <w:rFonts w:ascii="TH SarabunPSK" w:hAnsi="TH SarabunPSK" w:cs="TH SarabunPSK"/>
        </w:rPr>
        <w:t xml:space="preserve">on’ </w:t>
      </w:r>
      <w:r>
        <w:rPr>
          <w:rFonts w:ascii="TH SarabunPSK" w:hAnsi="TH SarabunPSK" w:cs="TH SarabunPSK" w:hint="cs"/>
          <w:cs/>
        </w:rPr>
        <w:t>ของประเทศสิง</w:t>
      </w:r>
      <w:ins w:id="371" w:author="Microsoft Office User" w:date="2022-12-03T12:49:00Z">
        <w:r w:rsidR="00F511BC">
          <w:rPr>
            <w:rFonts w:ascii="TH SarabunPSK" w:hAnsi="TH SarabunPSK" w:cs="TH SarabunPSK" w:hint="cs"/>
            <w:cs/>
          </w:rPr>
          <w:t>ค</w:t>
        </w:r>
      </w:ins>
      <w:del w:id="372" w:author="Microsoft Office User" w:date="2022-12-03T12:49:00Z">
        <w:r w:rsidDel="00F511BC">
          <w:rPr>
            <w:rFonts w:ascii="TH SarabunPSK" w:hAnsi="TH SarabunPSK" w:cs="TH SarabunPSK" w:hint="cs"/>
            <w:cs/>
          </w:rPr>
          <w:delText>กะ</w:delText>
        </w:r>
      </w:del>
      <w:r>
        <w:rPr>
          <w:rFonts w:ascii="TH SarabunPSK" w:hAnsi="TH SarabunPSK" w:cs="TH SarabunPSK" w:hint="cs"/>
          <w:cs/>
        </w:rPr>
        <w:t>โปร์</w:t>
      </w:r>
      <w:r>
        <w:rPr>
          <w:rFonts w:ascii="TH SarabunPSK" w:hAnsi="TH SarabunPSK" w:cs="TH SarabunPSK"/>
        </w:rPr>
        <w:t xml:space="preserve"> </w:t>
      </w:r>
      <w:r>
        <w:rPr>
          <w:rStyle w:val="FootnoteReference"/>
          <w:rFonts w:ascii="TH SarabunPSK" w:hAnsi="TH SarabunPSK" w:cs="TH SarabunPSK"/>
        </w:rPr>
        <w:footnoteReference w:id="2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เพื่ออำนวยความสะดวกในการประกอบธุรกิจแบบครบวงจร </w:t>
      </w:r>
      <w:proofErr w:type="spellStart"/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proofErr w:type="spellEnd"/>
      <w:r>
        <w:rPr>
          <w:rFonts w:ascii="TH SarabunPSK" w:hAnsi="TH SarabunPSK" w:cs="TH SarabunPSK" w:hint="cs"/>
          <w:cs/>
        </w:rPr>
        <w:t xml:space="preserve"> </w:t>
      </w:r>
      <w:del w:id="373" w:author="Microsoft Office User" w:date="2022-12-03T12:49:00Z">
        <w:r w:rsidDel="00F511BC">
          <w:rPr>
            <w:rFonts w:ascii="TH SarabunPSK" w:hAnsi="TH SarabunPSK" w:cs="TH SarabunPSK" w:hint="cs"/>
            <w:cs/>
          </w:rPr>
          <w:delText xml:space="preserve"> </w:delText>
        </w:r>
      </w:del>
      <w:r>
        <w:rPr>
          <w:rFonts w:ascii="TH SarabunPSK" w:hAnsi="TH SarabunPSK" w:cs="TH SarabunPSK" w:hint="cs"/>
          <w:cs/>
        </w:rPr>
        <w:t>เป็น</w:t>
      </w:r>
      <w:proofErr w:type="spellStart"/>
      <w:r>
        <w:rPr>
          <w:rFonts w:ascii="TH SarabunPSK" w:hAnsi="TH SarabunPSK" w:cs="TH SarabunPSK" w:hint="cs"/>
          <w:cs/>
        </w:rPr>
        <w:t>พอร์ทอล</w:t>
      </w:r>
      <w:proofErr w:type="spellEnd"/>
      <w:r>
        <w:rPr>
          <w:rFonts w:ascii="TH SarabunPSK" w:hAnsi="TH SarabunPSK" w:cs="TH SarabunPSK" w:hint="cs"/>
          <w:cs/>
        </w:rPr>
        <w:t xml:space="preserve">ที่พัฒนาโดย สำนักงานรัฐบาลดิจิทัล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Digital Government Agency: SNDGO) </w:t>
      </w:r>
      <w:r>
        <w:rPr>
          <w:rFonts w:ascii="TH SarabunPSK" w:hAnsi="TH SarabunPSK" w:cs="TH SarabunPSK" w:hint="cs"/>
          <w:cs/>
        </w:rPr>
        <w:t xml:space="preserve">กระทรวงพาณิชย์และอุตสาหกรรม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Ministry of Trade &amp; Industry: MTI) </w:t>
      </w:r>
      <w:r>
        <w:rPr>
          <w:rFonts w:ascii="TH SarabunPSK" w:hAnsi="TH SarabunPSK" w:cs="TH SarabunPSK" w:hint="cs"/>
          <w:cs/>
        </w:rPr>
        <w:t xml:space="preserve">และหน่วยงานสนับสนุนรัฐบาลด้านเทคโนโลยี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GovTech</w:t>
      </w:r>
      <w:proofErr w:type="spellEnd"/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>ประกอบด้วยองค์ประกอบสำคัญ ได้แก่</w:t>
      </w:r>
    </w:p>
    <w:p w14:paraId="3E68731F" w14:textId="77777777" w:rsidR="005521B2" w:rsidRPr="00E211EF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พอร์ทอลกลางช่วยเหลือ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E211EF">
        <w:rPr>
          <w:rFonts w:ascii="TH SarabunPSK" w:hAnsi="TH SarabunPSK" w:cs="TH SarabunPSK" w:hint="eastAsia"/>
          <w:sz w:val="32"/>
          <w:szCs w:val="32"/>
        </w:rPr>
        <w:t>G</w:t>
      </w:r>
      <w:r w:rsidRPr="00E211EF">
        <w:rPr>
          <w:rFonts w:ascii="TH SarabunPSK" w:hAnsi="TH SarabunPSK" w:cs="TH SarabunPSK"/>
          <w:sz w:val="32"/>
          <w:szCs w:val="32"/>
        </w:rPr>
        <w:t>oBusiness</w:t>
      </w:r>
      <w:proofErr w:type="spellEnd"/>
      <w:r w:rsidRPr="00E211EF">
        <w:rPr>
          <w:rFonts w:ascii="TH SarabunPSK" w:hAnsi="TH SarabunPSK" w:cs="TH SarabunPSK"/>
          <w:sz w:val="32"/>
          <w:szCs w:val="32"/>
        </w:rPr>
        <w:t xml:space="preserve"> Gov Assist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เริ่มดำเนินการเมื่อวันที่ </w:t>
      </w:r>
      <w:r>
        <w:rPr>
          <w:rFonts w:ascii="TH SarabunPSK" w:hAnsi="TH SarabunPSK" w:cs="TH SarabunPSK" w:hint="eastAsia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เป็นระบบกลางในการให้ความช่วยเหลือแนะนำเกี่ยวกับใบอนุญาตและบริการภาครัฐในการประกอบธุรกิจ</w:t>
      </w:r>
    </w:p>
    <w:p w14:paraId="48154DE5" w14:textId="77777777" w:rsidR="005521B2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พอร์ทอลใบอนุญาต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proofErr w:type="spellStart"/>
      <w:r>
        <w:rPr>
          <w:rFonts w:ascii="TH SarabunPSK" w:hAnsi="TH SarabunPSK" w:cs="TH SarabunPSK"/>
          <w:sz w:val="32"/>
          <w:szCs w:val="32"/>
        </w:rPr>
        <w:t>Go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usiness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เริ่มดำเนินการเมื่อวันที่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เป็นระบบสนับสนุนการขอใบอนุญาตและบริการ และส่งต่อการบริการไปยังหน่วยงานที่เกี่ยวข้อง</w:t>
      </w:r>
    </w:p>
    <w:p w14:paraId="745A17AA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proofErr w:type="spellStart"/>
      <w:r>
        <w:rPr>
          <w:rFonts w:ascii="TH SarabunPSK" w:hAnsi="TH SarabunPSK" w:cs="TH SarabunPSK" w:hint="cs"/>
          <w:cs/>
        </w:rPr>
        <w:t>พอร์ทอล</w:t>
      </w:r>
      <w:proofErr w:type="spellEnd"/>
      <w:r>
        <w:rPr>
          <w:rFonts w:ascii="TH SarabunPSK" w:hAnsi="TH SarabunPSK" w:cs="TH SarabunPSK" w:hint="cs"/>
          <w:cs/>
        </w:rPr>
        <w:t xml:space="preserve"> </w:t>
      </w:r>
      <w:proofErr w:type="spellStart"/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>oBisiness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ให้บริการจัดตั้งธุรกิจและออกใบอนุญาตแก่ประชาชน จากจุดเดียว โดยเป็น</w:t>
      </w:r>
      <w:proofErr w:type="spellStart"/>
      <w:r>
        <w:rPr>
          <w:rFonts w:ascii="TH SarabunPSK" w:hAnsi="TH SarabunPSK" w:cs="TH SarabunPSK" w:hint="cs"/>
          <w:cs/>
        </w:rPr>
        <w:t>พอร์ทอล</w:t>
      </w:r>
      <w:proofErr w:type="spellEnd"/>
      <w:r>
        <w:rPr>
          <w:rFonts w:ascii="TH SarabunPSK" w:hAnsi="TH SarabunPSK" w:cs="TH SarabunPSK" w:hint="cs"/>
          <w:cs/>
        </w:rPr>
        <w:t>กลางในการให้คำแนะนำแก่ประชาชนอย่างชาญฉลาด ลดจำนวนแบบคำขออนุญาตเพื่อให้ประชาชนกรอกข้อมูลน้อยลง และนำทางไปสู่ระบบย่อยที่จำเป็นเพื่อเข้าสู่กระบวนการขอใบอนุญาต ปัจจุบันให้บริการในกระบวนขออนุญาต อยู่จำนวนหนึ่ง และกำลังขยายบริการอย่างต่อเนื่อง ร่วมกับหน่วยงานรัฐอื่น และภาคเอกชนที่เกี่ยวข้อง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ทำงานร่วมกับ ระบบให้บริการดิจิทัลอื่น เช่น แอป</w:t>
      </w:r>
      <w:proofErr w:type="spellStart"/>
      <w:r>
        <w:rPr>
          <w:rFonts w:ascii="TH SarabunPSK" w:hAnsi="TH SarabunPSK" w:cs="TH SarabunPSK" w:hint="cs"/>
          <w:cs/>
        </w:rPr>
        <w:t>พลิเค</w:t>
      </w:r>
      <w:proofErr w:type="spellEnd"/>
      <w:r>
        <w:rPr>
          <w:rFonts w:ascii="TH SarabunPSK" w:hAnsi="TH SarabunPSK" w:cs="TH SarabunPSK" w:hint="cs"/>
          <w:cs/>
        </w:rPr>
        <w:t xml:space="preserve">ชันบนสมาร์ทโฟน </w:t>
      </w:r>
      <w:r>
        <w:rPr>
          <w:rFonts w:ascii="TH SarabunPSK" w:hAnsi="TH SarabunPSK" w:cs="TH SarabunPSK" w:hint="eastAsia"/>
        </w:rPr>
        <w:t>L</w:t>
      </w:r>
      <w:r>
        <w:rPr>
          <w:rFonts w:ascii="TH SarabunPSK" w:hAnsi="TH SarabunPSK" w:cs="TH SarabunPSK"/>
        </w:rPr>
        <w:t xml:space="preserve">ife SG </w:t>
      </w:r>
      <w:r>
        <w:rPr>
          <w:rStyle w:val="FootnoteReference"/>
          <w:rFonts w:ascii="TH SarabunPSK" w:hAnsi="TH SarabunPSK" w:cs="TH SarabunPSK"/>
        </w:rPr>
        <w:footnoteReference w:id="24"/>
      </w:r>
      <w:r>
        <w:rPr>
          <w:rFonts w:ascii="TH SarabunPSK" w:hAnsi="TH SarabunPSK" w:cs="TH SarabunPSK" w:hint="cs"/>
          <w:cs/>
        </w:rPr>
        <w:t xml:space="preserve"> ระบบตรวจสอบยืนยันตัวตนกลาง </w:t>
      </w:r>
      <w:r>
        <w:rPr>
          <w:rFonts w:ascii="TH SarabunPSK" w:hAnsi="TH SarabunPSK" w:cs="TH SarabunPSK"/>
        </w:rPr>
        <w:t>Digital Identity</w:t>
      </w:r>
      <w:r>
        <w:rPr>
          <w:rStyle w:val="FootnoteReference"/>
          <w:rFonts w:ascii="TH SarabunPSK" w:hAnsi="TH SarabunPSK" w:cs="TH SarabunPSK"/>
        </w:rPr>
        <w:footnoteReference w:id="25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</w:p>
    <w:p w14:paraId="3F4ACDEB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เนื่องจากจะมีการพัฒนาขยายการให้บริการดิจิทัลอย่างต่อเนื่อง การสนับสนุนนักพัฒนาซอฟต์แวร์เหล่านั้นเป็นสำคัญจึงจัดให้มีหน่วยสนับสนุนนักพัฒนาระบบดิจิทัลสำหรับภาครัฐขึ้น เรียกว่า พอร์ทอลสำหรับนักพัฒนาระบบรัฐบาลดิจิทัล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Singapore Government Developer Portal)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26"/>
      </w:r>
      <w:r>
        <w:rPr>
          <w:rFonts w:ascii="TH SarabunPSK" w:hAnsi="TH SarabunPSK" w:cs="TH SarabunPSK" w:hint="cs"/>
          <w:cs/>
        </w:rPr>
        <w:t>เพื่อกำหนดแนวทางและหลักการที่จำเป็นให้ผู้พัฒนาระบบได้เข้าใจอย่างถูกต้องและเป็นไปในแนวทางเดียวกัน สนับสนุนเครื่องมือและซอฟต์แวร์ที่เป็นโอเพ่นซอส และสร้างเครือข่ายที่เป็นคอมมิวนิตีเป็นช่องทางประสานร่วมมือในหมู่นักพัฒนาระบบบริการของรัฐ</w:t>
      </w:r>
    </w:p>
    <w:p w14:paraId="33CA7F4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ระบบดิจิทัลสนับสนุนการขอใบอนุญาตและบริการ ได้รับการพัฒนาโดยหน่วยงานที่เกี่ยวข้องกับบริการนั้น โดยผู้พัฒนาระบบที่เกี่ยวข้องจะได้รับการสนับสนุนด้านเทคนิกจาก หน่วยงานกลางผ่านพอร์ทอลสำหรับผู้พัฒนาระบบ เพื่อให้การพัฒนาระบบดิจิทัลเป็นไปตามหลักการและมาตรฐานที่กำหนดและสามารถทำงานประสานกันได้อย่างมีประสิทธิภาพ</w:t>
      </w:r>
    </w:p>
    <w:p w14:paraId="7A815E2B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0068B3C" w14:textId="1B5DA0ED" w:rsidR="005521B2" w:rsidRDefault="00546E3B" w:rsidP="005521B2">
      <w:pPr>
        <w:rPr>
          <w:rFonts w:ascii="TH SarabunPSK" w:hAnsi="TH SarabunPSK" w:cs="TH SarabunPSK"/>
          <w:b/>
          <w:bCs/>
          <w:u w:val="single"/>
        </w:rPr>
      </w:pPr>
      <w:ins w:id="374" w:author="Microsoft Office User" w:date="2022-12-03T14:30:00Z">
        <w:r>
          <w:rPr>
            <w:rFonts w:ascii="TH SarabunPSK" w:eastAsiaTheme="minorEastAsia" w:hAnsi="TH SarabunPSK" w:cs="TH SarabunPSK" w:hint="eastAsia"/>
            <w:b/>
            <w:bCs/>
            <w:u w:val="single"/>
            <w:lang w:eastAsia="ja-JP"/>
          </w:rPr>
          <w:t>2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.3.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4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 xml:space="preserve">  </w:t>
        </w:r>
      </w:ins>
      <w:del w:id="375" w:author="Microsoft Office User" w:date="2022-12-03T14:30:00Z">
        <w:r w:rsidR="00C63A2C" w:rsidDel="00546E3B">
          <w:rPr>
            <w:rFonts w:ascii="TH SarabunPSK" w:hAnsi="TH SarabunPSK" w:cs="TH SarabunPSK"/>
            <w:b/>
            <w:bCs/>
            <w:u w:val="single"/>
          </w:rPr>
          <w:delText xml:space="preserve">2.7 </w:delText>
        </w:r>
      </w:del>
      <w:del w:id="376" w:author="Microsoft Office User" w:date="2022-12-03T12:55:00Z">
        <w:r w:rsidR="00C63A2C" w:rsidDel="00D63F4B">
          <w:rPr>
            <w:rFonts w:ascii="TH SarabunPSK" w:hAnsi="TH SarabunPSK" w:cs="TH SarabunPSK"/>
            <w:b/>
            <w:bCs/>
            <w:u w:val="single"/>
          </w:rPr>
          <w:delText xml:space="preserve"> </w:delText>
        </w:r>
      </w:del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ญี่ปุ่น</w:t>
      </w:r>
    </w:p>
    <w:p w14:paraId="26186121" w14:textId="77777777" w:rsidR="005521B2" w:rsidRDefault="005521B2" w:rsidP="00F511BC">
      <w:pPr>
        <w:ind w:firstLine="720"/>
        <w:jc w:val="both"/>
        <w:rPr>
          <w:rFonts w:ascii="TH SarabunPSK" w:hAnsi="TH SarabunPSK" w:cs="TH SarabunPSK"/>
        </w:rPr>
        <w:pPrChange w:id="377" w:author="Microsoft Office User" w:date="2022-12-03T12:53:00Z">
          <w:pPr>
            <w:ind w:firstLine="720"/>
          </w:pPr>
        </w:pPrChange>
      </w:pPr>
      <w:r w:rsidRPr="004D4A49">
        <w:rPr>
          <w:rFonts w:ascii="TH SarabunPSK" w:hAnsi="TH SarabunPSK" w:cs="TH SarabunPSK" w:hint="cs"/>
          <w:cs/>
        </w:rPr>
        <w:t>ประเทศญี่ปุ่น</w:t>
      </w:r>
      <w:r>
        <w:rPr>
          <w:rFonts w:ascii="TH SarabunPSK" w:hAnsi="TH SarabunPSK" w:cs="TH SarabunPSK" w:hint="cs"/>
          <w:cs/>
        </w:rPr>
        <w:t xml:space="preserve">มีการพัฒนาระบบตรวจสอบและยืนยันตัวตนของตนเอง ประชาชนสามารถมีบัตรประจำตัวที่เป็นสมาร์ทการ์ด สามารถใช้ยืนยันตัวตนได้ เรียกว่า </w:t>
      </w:r>
      <w:proofErr w:type="spellStart"/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yNumber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ชื่อย่อ </w:t>
      </w:r>
      <w:proofErr w:type="spellStart"/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yNA</w:t>
      </w:r>
      <w:proofErr w:type="spellEnd"/>
      <w:r>
        <w:rPr>
          <w:rFonts w:ascii="TH SarabunPSK" w:hAnsi="TH SarabunPSK" w:cs="TH SarabunPSK"/>
        </w:rPr>
        <w:t xml:space="preserve"> (</w:t>
      </w:r>
      <w:proofErr w:type="spellStart"/>
      <w:r>
        <w:rPr>
          <w:rFonts w:ascii="TH SarabunPSK" w:hAnsi="TH SarabunPSK" w:cs="TH SarabunPSK" w:hint="cs"/>
          <w:cs/>
        </w:rPr>
        <w:t>ไม</w:t>
      </w:r>
      <w:proofErr w:type="spellEnd"/>
      <w:r>
        <w:rPr>
          <w:rFonts w:ascii="TH SarabunPSK" w:hAnsi="TH SarabunPSK" w:cs="TH SarabunPSK" w:hint="cs"/>
          <w:cs/>
        </w:rPr>
        <w:t>นา)</w:t>
      </w:r>
      <w:r>
        <w:rPr>
          <w:rStyle w:val="FootnoteReference"/>
          <w:rFonts w:ascii="TH SarabunPSK" w:hAnsi="TH SarabunPSK" w:cs="TH SarabunPSK"/>
          <w:cs/>
        </w:rPr>
        <w:footnoteReference w:id="27"/>
      </w:r>
      <w:r>
        <w:rPr>
          <w:rFonts w:ascii="TH SarabunPSK" w:hAnsi="TH SarabunPSK" w:cs="TH SarabunPSK" w:hint="cs"/>
          <w:cs/>
        </w:rPr>
        <w:t xml:space="preserve"> การมีบัตรไม่ได้เป็นการบังคับ ไม่เหมือนกับการมีบัตรประจำตัวประชาชนของไทย แต่เป็น</w:t>
      </w:r>
      <w:r>
        <w:rPr>
          <w:rFonts w:ascii="TH SarabunPSK" w:hAnsi="TH SarabunPSK" w:cs="TH SarabunPSK" w:hint="cs"/>
          <w:cs/>
        </w:rPr>
        <w:lastRenderedPageBreak/>
        <w:t>สิทธิ์ที่ประชาชนสามารถ</w:t>
      </w:r>
      <w:proofErr w:type="spellStart"/>
      <w:r>
        <w:rPr>
          <w:rFonts w:ascii="TH SarabunPSK" w:hAnsi="TH SarabunPSK" w:cs="TH SarabunPSK" w:hint="cs"/>
          <w:cs/>
        </w:rPr>
        <w:t>ขอให้</w:t>
      </w:r>
      <w:proofErr w:type="spellEnd"/>
      <w:r>
        <w:rPr>
          <w:rFonts w:ascii="TH SarabunPSK" w:hAnsi="TH SarabunPSK" w:cs="TH SarabunPSK" w:hint="cs"/>
          <w:cs/>
        </w:rPr>
        <w:t xml:space="preserve">รัฐออกบัตรให้ตามความสมัครใจ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ที่ผ่านมามีโครงการส่งเสริมให้ประชาชนมีบัตรมากขึ้นด้วยวิธีการต่างๆ เช่น การผูกเชื่อมโยงบัตร </w:t>
      </w:r>
      <w:proofErr w:type="spellStart"/>
      <w:r>
        <w:rPr>
          <w:rFonts w:ascii="TH SarabunPSK" w:hAnsi="TH SarabunPSK" w:cs="TH SarabunPSK" w:hint="cs"/>
          <w:cs/>
        </w:rPr>
        <w:t>ไม</w:t>
      </w:r>
      <w:proofErr w:type="spellEnd"/>
      <w:r>
        <w:rPr>
          <w:rFonts w:ascii="TH SarabunPSK" w:hAnsi="TH SarabunPSK" w:cs="TH SarabunPSK" w:hint="cs"/>
          <w:cs/>
        </w:rPr>
        <w:t xml:space="preserve">นา เข้ากับบัตรเติมเงินสำหรับรถโดยสารที่เรียกว่า บัตรซุยกะ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Suica</w:t>
      </w:r>
      <w:proofErr w:type="spellEnd"/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>ซึ่งประชาชนญี่ปุ่นนิยมใช้ในการขึ้นรถไฟและรถบัสโดยสาร และมีการส่งเสริมโดยการลดค่าโดยสาร หรือเติมเงินค่าโดยสารเพิ่มให้ประชาชนที่ขอใช้บัตร</w:t>
      </w:r>
      <w:r>
        <w:rPr>
          <w:rStyle w:val="FootnoteReference"/>
          <w:rFonts w:ascii="TH SarabunPSK" w:hAnsi="TH SarabunPSK" w:cs="TH SarabunPSK"/>
          <w:cs/>
        </w:rPr>
        <w:footnoteReference w:id="28"/>
      </w:r>
      <w:r>
        <w:rPr>
          <w:rFonts w:ascii="TH SarabunPSK" w:hAnsi="TH SarabunPSK" w:cs="TH SarabunPSK" w:hint="cs"/>
          <w:cs/>
        </w:rPr>
        <w:t xml:space="preserve"> ทำให้ปัจจุบันมีประชาชนใช้บัตร </w:t>
      </w:r>
      <w:proofErr w:type="spellStart"/>
      <w:r>
        <w:rPr>
          <w:rFonts w:ascii="TH SarabunPSK" w:hAnsi="TH SarabunPSK" w:cs="TH SarabunPSK" w:hint="cs"/>
          <w:cs/>
        </w:rPr>
        <w:t>ไม</w:t>
      </w:r>
      <w:proofErr w:type="spellEnd"/>
      <w:r>
        <w:rPr>
          <w:rFonts w:ascii="TH SarabunPSK" w:hAnsi="TH SarabunPSK" w:cs="TH SarabunPSK" w:hint="cs"/>
          <w:cs/>
        </w:rPr>
        <w:t>นา จำนวนมากขึ้น ทำให้ประชาชนสามารถเข้าถึงบริการพื้นฐานของภาครัฐผ่านระบบดิจิทัล โดยใช้บัตร</w:t>
      </w:r>
      <w:proofErr w:type="spellStart"/>
      <w:r>
        <w:rPr>
          <w:rFonts w:ascii="TH SarabunPSK" w:hAnsi="TH SarabunPSK" w:cs="TH SarabunPSK" w:hint="cs"/>
          <w:cs/>
        </w:rPr>
        <w:t>ไม</w:t>
      </w:r>
      <w:proofErr w:type="spellEnd"/>
      <w:r>
        <w:rPr>
          <w:rFonts w:ascii="TH SarabunPSK" w:hAnsi="TH SarabunPSK" w:cs="TH SarabunPSK" w:hint="cs"/>
          <w:cs/>
        </w:rPr>
        <w:t>นา เป็นกลไกหลักในการยืนยันตัวตน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ที่สำคัญได้แก่ บริการด้านสาธารณสุข บริการเกี่ยว</w:t>
      </w:r>
      <w:proofErr w:type="spellStart"/>
      <w:r>
        <w:rPr>
          <w:rFonts w:ascii="TH SarabunPSK" w:hAnsi="TH SarabunPSK" w:cs="TH SarabunPSK" w:hint="cs"/>
          <w:cs/>
        </w:rPr>
        <w:t>กับเงิบ</w:t>
      </w:r>
      <w:proofErr w:type="spellEnd"/>
      <w:r>
        <w:rPr>
          <w:rFonts w:ascii="TH SarabunPSK" w:hAnsi="TH SarabunPSK" w:cs="TH SarabunPSK" w:hint="cs"/>
          <w:cs/>
        </w:rPr>
        <w:t>บำนาญ บริการเกี่ยวกับการคืนภาษี เป็นต้น</w:t>
      </w:r>
    </w:p>
    <w:p w14:paraId="1052EAC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กลางปี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ที่ผ่านมาก รัฐบาลญี่ปุ่นได้ประกาศนโยบายยุทธศาสตร์ดิจิทัลระดับชาติ โดยเน้นหลักการสำคัญ สามประการ คือ </w:t>
      </w:r>
    </w:p>
    <w:p w14:paraId="5805D28C" w14:textId="77777777" w:rsidR="005521B2" w:rsidRPr="006F082B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ดิจิทัลก่อน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>Digital First)</w:t>
      </w:r>
    </w:p>
    <w:p w14:paraId="726B212B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กรอกข้อมูลครั้งเดียว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Once Only) </w:t>
      </w:r>
      <w:r w:rsidRPr="006F082B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14:paraId="12E4666F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เชื่อมโยงบริการ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Connected One-stop) </w:t>
      </w:r>
    </w:p>
    <w:p w14:paraId="5F3A74E2" w14:textId="77777777" w:rsidR="005521B2" w:rsidRDefault="005521B2" w:rsidP="00F511BC">
      <w:pPr>
        <w:ind w:firstLine="720"/>
        <w:jc w:val="both"/>
        <w:rPr>
          <w:rFonts w:ascii="TH SarabunPSK" w:hAnsi="TH SarabunPSK" w:cs="TH SarabunPSK"/>
        </w:rPr>
        <w:pPrChange w:id="378" w:author="Microsoft Office User" w:date="2022-12-03T12:53:00Z">
          <w:pPr>
            <w:ind w:firstLine="720"/>
          </w:pPr>
        </w:pPrChange>
      </w:pPr>
      <w:r w:rsidRPr="006F082B">
        <w:rPr>
          <w:rFonts w:ascii="TH SarabunPSK" w:hAnsi="TH SarabunPSK" w:cs="TH SarabunPSK" w:hint="cs"/>
          <w:cs/>
        </w:rPr>
        <w:t>การพัฒนา</w:t>
      </w:r>
      <w:r>
        <w:rPr>
          <w:rFonts w:ascii="TH SarabunPSK" w:hAnsi="TH SarabunPSK" w:cs="TH SarabunPSK" w:hint="cs"/>
          <w:cs/>
        </w:rPr>
        <w:t xml:space="preserve">ระบบดิจิทัลให้ลักษณะเชื่อมโยงถึงกันทั้งระหว่างหน่วยงานภาครัฐ และภาคเอกชน โดยมีลักษณะอ้างอิงมาตรฐานสากลและมาตรฐานเปิด แต่ในขณะเดียวกันก็มีรักษาความมั่นคงปลอดภัยมีมาตรฐานสูง นโยบายสำคัญเพื่อสนับสนุนการพัฒนาดิจิทัลดังกล่าว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Style w:val="FootnoteReference"/>
          <w:rFonts w:ascii="TH SarabunPSK" w:hAnsi="TH SarabunPSK" w:cs="TH SarabunPSK"/>
        </w:rPr>
        <w:footnoteReference w:id="29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ata Free Flow with Trust </w:t>
      </w:r>
      <w:r>
        <w:rPr>
          <w:rFonts w:ascii="TH SarabunPSK" w:hAnsi="TH SarabunPSK" w:cs="TH SarabunPSK" w:hint="cs"/>
          <w:cs/>
        </w:rPr>
        <w:t xml:space="preserve">เป็นการส่งเสริมการใช้มาตรฐานเปิดในการรับส่งและใช้ข้อมูลร่วมกันอย่างไร้ขีดจำกัด โดยใช้ระบบจัดเก็บข้อมูลที่ลักษณะเปิดแต่มีความปลอดภัยสูง บนเทคโนโลยีเปิดที่ได้รับการยอมรับอย่างกว้างขวางมากอยู่แล้วในปัจจุบันได้แก่ เทคโนโลยีบล็อกเชน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 Technologies) </w:t>
      </w:r>
    </w:p>
    <w:p w14:paraId="60A2E3A8" w14:textId="77777777" w:rsidR="005521B2" w:rsidRPr="006F082B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ด้วยหลักการ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Fonts w:ascii="TH SarabunPSK" w:hAnsi="TH SarabunPSK" w:cs="TH SarabunPSK" w:hint="cs"/>
          <w:cs/>
        </w:rPr>
        <w:t xml:space="preserve">นี้จะทำให้การรับส่งข้อมูลระหว่างกัน ทั้งระหว่างประชาชนกับรัฐบาล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C2G) </w:t>
      </w:r>
      <w:r>
        <w:rPr>
          <w:rFonts w:ascii="TH SarabunPSK" w:hAnsi="TH SarabunPSK" w:cs="TH SarabunPSK" w:hint="cs"/>
          <w:cs/>
        </w:rPr>
        <w:t xml:space="preserve">ระหว่างธุรกิจกับรัฐบาล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B2G) </w:t>
      </w:r>
      <w:r>
        <w:rPr>
          <w:rFonts w:ascii="TH SarabunPSK" w:hAnsi="TH SarabunPSK" w:cs="TH SarabunPSK" w:hint="cs"/>
          <w:cs/>
        </w:rPr>
        <w:t xml:space="preserve">หรือระหว่างหน่วยงานรัฐบาลด้วยกันเอง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G2G) </w:t>
      </w:r>
      <w:r>
        <w:rPr>
          <w:rFonts w:ascii="TH SarabunPSK" w:hAnsi="TH SarabunPSK" w:cs="TH SarabunPSK" w:hint="cs"/>
          <w:cs/>
        </w:rPr>
        <w:t xml:space="preserve">สามารถพัฒนาทำได้อย่างอิสระ ได้อย่างอิสระไม่ขึ้นต่อกัน เป็นมาตรฐานสากล ไม่เฉพาะภายในประเทศเท่านั้น ยังเอื้อต่อการรับส่งข้อมูลและทำงานประสานกันข้ามประเทศได้อย่างอัตโนมัติ ประเทศญี่ปุ่นได้เสนอหลักการนี้ต่อที่ประชุม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20 </w:t>
      </w:r>
      <w:r>
        <w:rPr>
          <w:rFonts w:ascii="TH SarabunPSK" w:hAnsi="TH SarabunPSK" w:cs="TH SarabunPSK" w:hint="cs"/>
          <w:cs/>
        </w:rPr>
        <w:t xml:space="preserve">และกำลังเสนอให้เป็นวาระแห่งโลกใน การประชุม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7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Group of Seven) </w:t>
      </w:r>
      <w:r>
        <w:rPr>
          <w:rFonts w:ascii="TH SarabunPSK" w:hAnsi="TH SarabunPSK" w:cs="TH SarabunPSK" w:hint="cs"/>
          <w:cs/>
        </w:rPr>
        <w:t xml:space="preserve">หรือ กลุ่มประเทศอุตสาหกรรมชั้นนำ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ประเทศ 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023 </w:t>
      </w:r>
      <w:r>
        <w:rPr>
          <w:rFonts w:ascii="TH SarabunPSK" w:hAnsi="TH SarabunPSK" w:cs="TH SarabunPSK" w:hint="cs"/>
          <w:cs/>
        </w:rPr>
        <w:t xml:space="preserve">ที่จะมาถึง </w:t>
      </w:r>
      <w:r>
        <w:rPr>
          <w:rStyle w:val="FootnoteReference"/>
          <w:rFonts w:ascii="TH SarabunPSK" w:hAnsi="TH SarabunPSK" w:cs="TH SarabunPSK"/>
          <w:cs/>
        </w:rPr>
        <w:footnoteReference w:id="30"/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31"/>
      </w:r>
    </w:p>
    <w:p w14:paraId="640490E6" w14:textId="77777777" w:rsidR="005521B2" w:rsidRPr="006F082B" w:rsidRDefault="005521B2" w:rsidP="005521B2">
      <w:pPr>
        <w:rPr>
          <w:rFonts w:ascii="TH SarabunPSK" w:hAnsi="TH SarabunPSK" w:cs="TH SarabunPSK"/>
          <w:b/>
          <w:bCs/>
        </w:rPr>
      </w:pPr>
    </w:p>
    <w:p w14:paraId="38901098" w14:textId="77777777" w:rsidR="00AB229B" w:rsidRDefault="00AB229B" w:rsidP="005521B2">
      <w:pPr>
        <w:rPr>
          <w:ins w:id="379" w:author="Microsoft Office User" w:date="2022-12-03T14:42:00Z"/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33E9D19F" w14:textId="77777777" w:rsidR="00AB229B" w:rsidRDefault="00AB229B" w:rsidP="005521B2">
      <w:pPr>
        <w:rPr>
          <w:ins w:id="380" w:author="Microsoft Office User" w:date="2022-12-03T14:42:00Z"/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1E37C4D6" w14:textId="26CE3399" w:rsidR="005521B2" w:rsidRPr="003F2204" w:rsidRDefault="00546E3B" w:rsidP="005521B2">
      <w:pPr>
        <w:rPr>
          <w:rFonts w:ascii="TH SarabunPSK" w:hAnsi="TH SarabunPSK" w:cs="TH SarabunPSK"/>
          <w:b/>
          <w:bCs/>
          <w:u w:val="single"/>
        </w:rPr>
      </w:pPr>
      <w:ins w:id="381" w:author="Microsoft Office User" w:date="2022-12-03T14:31:00Z">
        <w:r>
          <w:rPr>
            <w:rFonts w:ascii="TH SarabunPSK" w:eastAsiaTheme="minorEastAsia" w:hAnsi="TH SarabunPSK" w:cs="TH SarabunPSK" w:hint="eastAsia"/>
            <w:b/>
            <w:bCs/>
            <w:u w:val="single"/>
            <w:lang w:eastAsia="ja-JP"/>
          </w:rPr>
          <w:lastRenderedPageBreak/>
          <w:t>2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.3.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5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 xml:space="preserve">  </w:t>
        </w:r>
      </w:ins>
      <w:del w:id="382" w:author="Microsoft Office User" w:date="2022-12-03T14:31:00Z">
        <w:r w:rsidR="00C63A2C" w:rsidDel="00546E3B">
          <w:rPr>
            <w:rFonts w:ascii="TH SarabunPSK" w:hAnsi="TH SarabunPSK" w:cs="TH SarabunPSK"/>
            <w:b/>
            <w:bCs/>
            <w:u w:val="single"/>
          </w:rPr>
          <w:delText xml:space="preserve">2.8  </w:delText>
        </w:r>
      </w:del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เกาหลี</w:t>
      </w:r>
      <w:ins w:id="383" w:author="Microsoft Office User" w:date="2022-12-03T14:42:00Z">
        <w:r w:rsidR="00AB229B">
          <w:rPr>
            <w:rFonts w:ascii="TH SarabunPSK" w:hAnsi="TH SarabunPSK" w:cs="TH SarabunPSK" w:hint="cs"/>
            <w:b/>
            <w:bCs/>
            <w:u w:val="single"/>
            <w:cs/>
          </w:rPr>
          <w:t>ใต้</w:t>
        </w:r>
      </w:ins>
    </w:p>
    <w:p w14:paraId="5C87143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ประเทศเกาหลีมีการวิวัฒนาการพัฒนาระบบดิจิทัลภาครัฐมาเป็นเวลานานไม่น้อยกว่าประเทศชั้นนำทั่วโลก หลายปีที่ผ่านมาได้รับการจัดอันดับระบบสูงจากองค์กรนานาชาติทั้งสหประชาชาติและ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มีการปรับปรุงกฎหมายให้สนับสนุนการพัฒนาดิจิทัลสำหรับภาครัฐอย่างเป็นระบบ ปัจจุบันมีการพัฒนาระบบให้บริการประชาชน เรียกว่า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overnment24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เพื่อให้บริการประชาชนได้ตลอด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4 </w:t>
      </w:r>
      <w:r>
        <w:rPr>
          <w:rFonts w:ascii="TH SarabunPSK" w:hAnsi="TH SarabunPSK" w:cs="TH SarabunPSK" w:hint="cs"/>
          <w:cs/>
        </w:rPr>
        <w:t>ชั่วโมง</w:t>
      </w:r>
      <w:r>
        <w:rPr>
          <w:rStyle w:val="FootnoteReference"/>
          <w:rFonts w:ascii="TH SarabunPSK" w:hAnsi="TH SarabunPSK" w:cs="TH SarabunPSK"/>
          <w:cs/>
        </w:rPr>
        <w:footnoteReference w:id="32"/>
      </w:r>
      <w:r>
        <w:rPr>
          <w:rFonts w:ascii="TH SarabunPSK" w:hAnsi="TH SarabunPSK" w:cs="TH SarabunPSK" w:hint="cs"/>
          <w:cs/>
        </w:rPr>
        <w:t xml:space="preserve"> มีการบูรณาการบริการของหน่วยงานภาครัฐไว้ไม่น้อยกว่า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>บริการ</w:t>
      </w:r>
    </w:p>
    <w:p w14:paraId="451E7C75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ระบบเปิดเผยข้อมูลของรัฐบาลเกาหลี</w:t>
      </w:r>
      <w:r>
        <w:rPr>
          <w:rStyle w:val="FootnoteReference"/>
          <w:rFonts w:ascii="TH SarabunPSK" w:hAnsi="TH SarabunPSK" w:cs="TH SarabunPSK"/>
          <w:cs/>
        </w:rPr>
        <w:footnoteReference w:id="3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มีการรวบรวมข้อมูลเปิดเผยของภาครัฐที่ชุดข้อมูลมากถึง กว่า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 xml:space="preserve">ชุดข้อมูล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dataset) </w:t>
      </w:r>
      <w:r>
        <w:rPr>
          <w:rFonts w:ascii="TH SarabunPSK" w:hAnsi="TH SarabunPSK" w:cs="TH SarabunPSK" w:hint="cs"/>
          <w:cs/>
        </w:rPr>
        <w:t xml:space="preserve">จากกว่า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00 </w:t>
      </w:r>
      <w:r>
        <w:rPr>
          <w:rFonts w:ascii="TH SarabunPSK" w:hAnsi="TH SarabunPSK" w:cs="TH SarabunPSK" w:hint="cs"/>
          <w:cs/>
        </w:rPr>
        <w:t xml:space="preserve">หน่วยงาน เปิดบริการในรูปแบบดิจิทัลในลักษณะ </w:t>
      </w:r>
      <w:proofErr w:type="spellStart"/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>pen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PI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ไม่น้อยกว่า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,000 </w:t>
      </w:r>
      <w:r>
        <w:rPr>
          <w:rFonts w:ascii="TH SarabunPSK" w:hAnsi="TH SarabunPSK" w:cs="TH SarabunPSK" w:hint="cs"/>
          <w:cs/>
        </w:rPr>
        <w:t>บริการ</w:t>
      </w:r>
    </w:p>
    <w:p w14:paraId="3D997A7B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เดือนตุลาคม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 รัฐบาลเกาหลีประกาศนโยบายการพัฒนา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แบบใหม่บนเทคโนโลยี 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Blockchain-based Digital ID) </w:t>
      </w:r>
      <w:r>
        <w:rPr>
          <w:rStyle w:val="FootnoteReference"/>
          <w:rFonts w:ascii="TH SarabunPSK" w:hAnsi="TH SarabunPSK" w:cs="TH SarabunPSK"/>
        </w:rPr>
        <w:footnoteReference w:id="34"/>
      </w:r>
      <w:r>
        <w:rPr>
          <w:rFonts w:ascii="TH SarabunPSK" w:hAnsi="TH SarabunPSK" w:cs="TH SarabunPSK" w:hint="cs"/>
          <w:cs/>
        </w:rPr>
        <w:t xml:space="preserve"> ซึ่งเป็นเทคโนโลยีที่เปิดกว้าง ไม่ขึ้นอยู่กับระบบกลางของภาครัฐ สมาร์ทโฟนสามารถสร้างไอดีที่น่าเชื่อถือของตนเองได้ และสามารถใช้ไอดีนั้นกับการใช้บริการของภาครัฐ รวมถึงบริการของภาคเอกชน ในขณะเดียวกันการใช้เทคโนโลยีนี้ก็หมายถึงว่า ระบบดิจิทัลของภาครัฐจะไม่สามารถเข้าถึงข้อมูลส่วนบุคคลของประชาชนที่อยู่ในสมาร์ทโฟนได้อีกต่อไป ซึ่งนอกจากจะมีความสะดวก ไม่พึ่งพาระบบภายนอกแล้ว ยังมีความปลอดภัยน่าเชื่อถือ ข้อมูลส่วนบุคคลก็ได้รับการคุ้มครองไปพร้อมๆกัน</w:t>
      </w:r>
    </w:p>
    <w:p w14:paraId="43FCA2B1" w14:textId="77777777" w:rsidR="005521B2" w:rsidRDefault="005521B2" w:rsidP="005521B2">
      <w:pPr>
        <w:rPr>
          <w:rFonts w:ascii="TH SarabunPSK" w:hAnsi="TH SarabunPSK" w:cs="TH SarabunPSK"/>
        </w:rPr>
      </w:pPr>
    </w:p>
    <w:p w14:paraId="4DFA2A41" w14:textId="6062C938" w:rsidR="005521B2" w:rsidRPr="00F511BC" w:rsidRDefault="00546E3B" w:rsidP="005521B2">
      <w:pPr>
        <w:rPr>
          <w:rFonts w:ascii="TH SarabunPSK" w:hAnsi="TH SarabunPSK" w:cs="TH SarabunPSK"/>
          <w:b/>
          <w:bCs/>
          <w:u w:val="single"/>
        </w:rPr>
      </w:pPr>
      <w:ins w:id="384" w:author="Microsoft Office User" w:date="2022-12-03T14:31:00Z">
        <w:r>
          <w:rPr>
            <w:rFonts w:ascii="TH SarabunPSK" w:eastAsiaTheme="minorEastAsia" w:hAnsi="TH SarabunPSK" w:cs="TH SarabunPSK" w:hint="eastAsia"/>
            <w:b/>
            <w:bCs/>
            <w:u w:val="single"/>
            <w:lang w:eastAsia="ja-JP"/>
          </w:rPr>
          <w:t>2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.3.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6</w:t>
        </w:r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 xml:space="preserve">  </w:t>
        </w:r>
      </w:ins>
      <w:del w:id="385" w:author="Microsoft Office User" w:date="2022-12-03T14:31:00Z">
        <w:r w:rsidR="00C63A2C" w:rsidRPr="00F511BC" w:rsidDel="00546E3B">
          <w:rPr>
            <w:rFonts w:ascii="TH SarabunPSK" w:hAnsi="TH SarabunPSK" w:cs="TH SarabunPSK"/>
            <w:b/>
            <w:bCs/>
            <w:u w:val="single"/>
          </w:rPr>
          <w:delText xml:space="preserve">2.9  </w:delText>
        </w:r>
      </w:del>
      <w:r w:rsidR="005521B2" w:rsidRPr="00F511BC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แนวทางการให้บริการในสหภาพยุโรป</w:t>
      </w:r>
    </w:p>
    <w:p w14:paraId="1133E42C" w14:textId="77777777" w:rsidR="005521B2" w:rsidRPr="00F511BC" w:rsidRDefault="005521B2" w:rsidP="005521B2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จากรายงานสำรวจการพัฒนารัฐบาลอิเล็กทรอนิกส์ของสหประชาชาติ (</w:t>
      </w:r>
      <w:r w:rsidRPr="00F511BC">
        <w:rPr>
          <w:rFonts w:ascii="TH SarabunPSK" w:hAnsi="TH SarabunPSK" w:cs="TH SarabunPSK"/>
        </w:rPr>
        <w:t>UN-e-Government-Surveys</w:t>
      </w:r>
      <w:r w:rsidRPr="00F511BC">
        <w:rPr>
          <w:rFonts w:ascii="TH SarabunPSK" w:hAnsi="TH SarabunPSK" w:cs="TH SarabunPSK" w:hint="cs"/>
          <w:cs/>
        </w:rPr>
        <w:t xml:space="preserve">) ประจำปี </w:t>
      </w:r>
      <w:r w:rsidRPr="00F511BC">
        <w:rPr>
          <w:rFonts w:ascii="TH SarabunPSK" w:hAnsi="TH SarabunPSK" w:cs="TH SarabunPSK" w:hint="eastAsia"/>
        </w:rPr>
        <w:t>2</w:t>
      </w:r>
      <w:r w:rsidRPr="00F511BC">
        <w:rPr>
          <w:rFonts w:ascii="TH SarabunPSK" w:hAnsi="TH SarabunPSK" w:cs="TH SarabunPSK"/>
        </w:rPr>
        <w:t xml:space="preserve">022 </w:t>
      </w:r>
      <w:r w:rsidRPr="00F511BC">
        <w:rPr>
          <w:rStyle w:val="FootnoteReference"/>
          <w:rFonts w:ascii="TH SarabunPSK" w:hAnsi="TH SarabunPSK" w:cs="TH SarabunPSK"/>
          <w:cs/>
        </w:rPr>
        <w:footnoteReference w:id="35"/>
      </w:r>
      <w:r w:rsidRPr="00F511BC">
        <w:rPr>
          <w:rFonts w:ascii="TH SarabunPSK" w:hAnsi="TH SarabunPSK" w:cs="TH SarabunPSK" w:hint="cs"/>
          <w:cs/>
        </w:rPr>
        <w:t xml:space="preserve"> ประเทศที่มีการให้บริการดิจิทัลในระดับสูงมาก ส่วนใหญ่อยู่ในสหภาพยุโรป หลายประเทศในยุโรปมีวิวัฒนาการด้านดิจิทัลที่ก้าวหน้ามาก และจากการที่อยู่ใกล้กัน มีประวัติศาสตร์ที่เกี่ยวข้องใกล้ชิดกัน โอกาสที่ได้แลกเปลี่ยนเรียนรู้ แนวคิดและประสบการณ์จึงมีสูง ดังนั้นจึงไม่น่าแปลกใจที่หลายประเทศมีแนวคิดวิธีการในการพัฒนาบริการดิจิทัลที่มีลักษณะบูรณาการที่คล้ายกัน</w:t>
      </w:r>
    </w:p>
    <w:p w14:paraId="0EC51652" w14:textId="77777777" w:rsidR="005521B2" w:rsidRPr="00F511BC" w:rsidRDefault="005521B2" w:rsidP="005521B2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สหภาพยุโรปได้มีโครงการเชื่อมโยงบริการดิจิทัลของประเทศต่างๆ เข้าด้วยกัน</w:t>
      </w:r>
      <w:r w:rsidRPr="00F511BC">
        <w:rPr>
          <w:rStyle w:val="FootnoteReference"/>
          <w:rFonts w:ascii="TH SarabunPSK" w:hAnsi="TH SarabunPSK" w:cs="TH SarabunPSK"/>
          <w:cs/>
        </w:rPr>
        <w:footnoteReference w:id="36"/>
      </w:r>
      <w:r w:rsidRPr="00F511BC">
        <w:rPr>
          <w:rFonts w:ascii="TH SarabunPSK" w:hAnsi="TH SarabunPSK" w:cs="TH SarabunPSK" w:hint="cs"/>
          <w:cs/>
        </w:rPr>
        <w:t xml:space="preserve"> โดยแนวคิดที่ว่าแต่ละประเทศมีวิธีการที่ใช้ในการพัฒนาระบบดิจิทัลภาครัฐได้ประสบความสำเร็จมาระดับหนึ่ง</w:t>
      </w:r>
      <w:r w:rsidRPr="00F511BC">
        <w:rPr>
          <w:rFonts w:ascii="TH SarabunPSK" w:hAnsi="TH SarabunPSK" w:cs="TH SarabunPSK" w:hint="cs"/>
          <w:cs/>
        </w:rPr>
        <w:lastRenderedPageBreak/>
        <w:t xml:space="preserve">แล้ว แทนที่แต่ละประเทศจะไปคิดวิธีการใหม่ เราควรจะมาเรียนรู้วิธีการที่ทำได้สำเร็จมาแล้วในประเทศอื่น และมาปรับปรุงใช้กับประเทศของตน เริ่มจากโครงการ </w:t>
      </w:r>
      <w:r w:rsidRPr="00F511BC">
        <w:rPr>
          <w:rFonts w:ascii="TH SarabunPSK" w:hAnsi="TH SarabunPSK" w:cs="TH SarabunPSK" w:hint="eastAsia"/>
        </w:rPr>
        <w:t>I</w:t>
      </w:r>
      <w:r w:rsidRPr="00F511BC">
        <w:rPr>
          <w:rFonts w:ascii="TH SarabunPSK" w:hAnsi="TH SarabunPSK" w:cs="TH SarabunPSK"/>
        </w:rPr>
        <w:t xml:space="preserve">SA </w:t>
      </w:r>
      <w:r w:rsidRPr="00F511BC">
        <w:rPr>
          <w:rStyle w:val="FootnoteReference"/>
          <w:rFonts w:ascii="TH SarabunPSK" w:hAnsi="TH SarabunPSK" w:cs="TH SarabunPSK"/>
        </w:rPr>
        <w:footnoteReference w:id="37"/>
      </w:r>
      <w:r w:rsidRPr="00F511BC">
        <w:rPr>
          <w:rFonts w:ascii="TH SarabunPSK" w:hAnsi="TH SarabunPSK" w:cs="TH SarabunPSK"/>
        </w:rPr>
        <w:t xml:space="preserve">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Interoperability Solutions Architecture) </w:t>
      </w:r>
      <w:r w:rsidRPr="00F511BC">
        <w:rPr>
          <w:rFonts w:ascii="TH SarabunPSK" w:hAnsi="TH SarabunPSK" w:cs="TH SarabunPSK" w:hint="cs"/>
          <w:cs/>
        </w:rPr>
        <w:t xml:space="preserve">ตอนแรกประมาณ ปี </w:t>
      </w:r>
      <w:r w:rsidRPr="00F511BC">
        <w:rPr>
          <w:rFonts w:ascii="TH SarabunPSK" w:hAnsi="TH SarabunPSK" w:cs="TH SarabunPSK" w:hint="eastAsia"/>
        </w:rPr>
        <w:t>2</w:t>
      </w:r>
      <w:r w:rsidRPr="00F511BC">
        <w:rPr>
          <w:rFonts w:ascii="TH SarabunPSK" w:hAnsi="TH SarabunPSK" w:cs="TH SarabunPSK"/>
        </w:rPr>
        <w:t xml:space="preserve">015 </w:t>
      </w:r>
      <w:r w:rsidRPr="00F511BC">
        <w:rPr>
          <w:rFonts w:ascii="TH SarabunPSK" w:hAnsi="TH SarabunPSK" w:cs="TH SarabunPSK" w:hint="cs"/>
          <w:cs/>
        </w:rPr>
        <w:t xml:space="preserve">ประเทศต่างๆ นำเอาแนวคิด วิธีการ ตลอดจนซอฟต์แวร์ มาแลกเปลี่ยนให้ความรู้ซึ่งกันและกัน จนกระทั่งปัจจุบัน องค์ความรู้เพื่อให้เกิดการเชื่อมโยงกันระหว่างหน่วยงานเหล่านั้น ถูกนำมาประกาศเป็นแนวนโยบายและแนวปฏิบัติในระดับภูมิภาค ข้ามประเทศเรียกว่า </w:t>
      </w:r>
      <w:r w:rsidRPr="00F511BC">
        <w:rPr>
          <w:rFonts w:ascii="TH SarabunPSK" w:hAnsi="TH SarabunPSK" w:cs="TH SarabunPSK" w:hint="eastAsia"/>
        </w:rPr>
        <w:t>E</w:t>
      </w:r>
      <w:r w:rsidRPr="00F511BC">
        <w:rPr>
          <w:rFonts w:ascii="TH SarabunPSK" w:hAnsi="TH SarabunPSK" w:cs="TH SarabunPSK"/>
        </w:rPr>
        <w:t xml:space="preserve">IF (European Interoperability Framework) </w:t>
      </w:r>
      <w:r w:rsidRPr="00F511BC">
        <w:rPr>
          <w:rFonts w:ascii="TH SarabunPSK" w:hAnsi="TH SarabunPSK" w:cs="TH SarabunPSK" w:hint="cs"/>
          <w:cs/>
        </w:rPr>
        <w:t xml:space="preserve">และมีการพัฒนาปรับปรุงกรอบมาตรฐานการปฏิบัติร่วมแบบดิจิทัล เรียกว่า </w:t>
      </w:r>
      <w:r w:rsidRPr="00F511BC">
        <w:rPr>
          <w:rFonts w:ascii="TH SarabunPSK" w:hAnsi="TH SarabunPSK" w:cs="TH SarabunPSK" w:hint="eastAsia"/>
        </w:rPr>
        <w:t>E</w:t>
      </w:r>
      <w:r w:rsidRPr="00F511BC">
        <w:rPr>
          <w:rFonts w:ascii="TH SarabunPSK" w:hAnsi="TH SarabunPSK" w:cs="TH SarabunPSK"/>
        </w:rPr>
        <w:t xml:space="preserve">IRA (European International Reference Architecture) </w:t>
      </w:r>
      <w:r w:rsidRPr="00F511BC">
        <w:rPr>
          <w:rFonts w:ascii="TH SarabunPSK" w:hAnsi="TH SarabunPSK" w:cs="TH SarabunPSK" w:hint="cs"/>
          <w:cs/>
        </w:rPr>
        <w:t xml:space="preserve">ขึ้น ปัจจุบันพัฒนามาถึงเวอร์ชั่น </w:t>
      </w:r>
      <w:r w:rsidRPr="00F511BC">
        <w:rPr>
          <w:rFonts w:ascii="TH SarabunPSK" w:hAnsi="TH SarabunPSK" w:cs="TH SarabunPSK" w:hint="eastAsia"/>
        </w:rPr>
        <w:t>5</w:t>
      </w:r>
    </w:p>
    <w:p w14:paraId="39F61351" w14:textId="77777777" w:rsidR="005521B2" w:rsidRPr="00F511BC" w:rsidRDefault="005521B2" w:rsidP="005521B2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 xml:space="preserve">บริการภาครัฐของประเทศต่างๆ เริ่มพัฒนาเชื่อมโยงกันและใช้ประโยชน์ภายในประเทศของตน ต่อมาก่อให้เกิดการบูรณาการข้ามประเทศ โดยอ้างอิงมาตรฐานกลางที่เป็นมาตรฐานสากล ที่กำหนดโดยองค์กรมาตรฐานสากลเกี่ยวกับเครือข่ายอินเทอร์เน็ต </w:t>
      </w:r>
      <w:r w:rsidRPr="00F511BC">
        <w:rPr>
          <w:rFonts w:ascii="TH SarabunPSK" w:hAnsi="TH SarabunPSK" w:cs="TH SarabunPSK" w:hint="eastAsia"/>
        </w:rPr>
        <w:t>W</w:t>
      </w:r>
      <w:r w:rsidRPr="00F511BC">
        <w:rPr>
          <w:rFonts w:ascii="TH SarabunPSK" w:hAnsi="TH SarabunPSK" w:cs="TH SarabunPSK"/>
        </w:rPr>
        <w:t xml:space="preserve">3C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World Wide Web Consortium) </w:t>
      </w:r>
      <w:r w:rsidRPr="00F511BC">
        <w:rPr>
          <w:rFonts w:ascii="TH SarabunPSK" w:hAnsi="TH SarabunPSK" w:cs="TH SarabunPSK" w:hint="cs"/>
          <w:cs/>
        </w:rPr>
        <w:t>ได้แก่ มาตรฐาน</w:t>
      </w:r>
      <w:r w:rsidRPr="00F511BC">
        <w:rPr>
          <w:rFonts w:ascii="TH SarabunPSK" w:hAnsi="TH SarabunPSK" w:cs="TH SarabunPSK"/>
        </w:rPr>
        <w:t>RDF</w:t>
      </w:r>
      <w:r w:rsidRPr="00F511BC">
        <w:rPr>
          <w:rFonts w:ascii="TH SarabunPSK" w:hAnsi="TH SarabunPSK" w:cs="TH SarabunPSK" w:hint="cs"/>
          <w:cs/>
        </w:rPr>
        <w:t xml:space="preserve"> </w:t>
      </w:r>
      <w:r w:rsidRPr="00F511BC">
        <w:rPr>
          <w:rFonts w:ascii="TH SarabunPSK" w:hAnsi="TH SarabunPSK" w:cs="TH SarabunPSK"/>
        </w:rPr>
        <w:t xml:space="preserve">(Resource Description Framework) </w:t>
      </w:r>
      <w:r w:rsidRPr="00F511BC">
        <w:rPr>
          <w:rFonts w:ascii="TH SarabunPSK" w:hAnsi="TH SarabunPSK" w:cs="TH SarabunPSK" w:hint="cs"/>
          <w:cs/>
        </w:rPr>
        <w:t>และ</w:t>
      </w:r>
      <w:r w:rsidRPr="00F511BC">
        <w:rPr>
          <w:rFonts w:ascii="TH SarabunPSK" w:hAnsi="TH SarabunPSK" w:cs="TH SarabunPSK"/>
        </w:rPr>
        <w:t xml:space="preserve">DCAT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Data Catalog) </w:t>
      </w:r>
      <w:r w:rsidRPr="00F511BC">
        <w:rPr>
          <w:rFonts w:ascii="TH SarabunPSK" w:hAnsi="TH SarabunPSK" w:cs="TH SarabunPSK" w:hint="cs"/>
          <w:cs/>
        </w:rPr>
        <w:t xml:space="preserve">โดยมีกลไกในการเชื่อมโยงข้อมูลระบบบริการของทุกประเทศเข้าด้วยกัน โดยระบบแคตตาล็อกที่เชื่อมโยงกัน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Federated Catalog) </w:t>
      </w:r>
      <w:r w:rsidRPr="00F511BC">
        <w:rPr>
          <w:rFonts w:ascii="TH SarabunPSK" w:hAnsi="TH SarabunPSK" w:cs="TH SarabunPSK" w:hint="cs"/>
          <w:cs/>
        </w:rPr>
        <w:t>ทุกประเทศในยุโรป มีวิธีการและโซลูชันในการพัฒนาระบบดิจิทัลของตนที่แตกต่างกัน แต่สามารถเชื่อมโยงกันได้มากขึ้นเรื่อยๆ</w:t>
      </w:r>
    </w:p>
    <w:p w14:paraId="304FE7DD" w14:textId="268AF76B" w:rsidR="005521B2" w:rsidRPr="00F511BC" w:rsidRDefault="005521B2" w:rsidP="005521B2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 xml:space="preserve">ในจำนวนกว่าสี่สิบประเทศในสหภาพยุโรป มีทั้งประเทศที่ประสบความสำเร็จมาก ประสบความสำเร็จปานกลาง และอยู่ระหว่างการพัฒนาระบบดิจิทัล แต่จากการมีกรอบกติกามาตรฐานที่กำหนดไว้บนมาตรฐานเดียวกันนี้เอง การพัฒนาบูรณาการระบบดิจิทัลก็สามารถทำได้อย่างต่อเนื่อง โดยแต่ละประเทศยังคงมีรูปแบบแนวทางในการบริหารที่แตกต่างกัน เหมาะสมกับบริบทของแต่ละประเทศ รูปแบบการพัฒนาโดยใช้เอาท์ซอร์ส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Outsourcing) </w:t>
      </w:r>
      <w:r w:rsidRPr="00F511BC">
        <w:rPr>
          <w:rFonts w:ascii="TH SarabunPSK" w:hAnsi="TH SarabunPSK" w:cs="TH SarabunPSK" w:hint="cs"/>
          <w:cs/>
        </w:rPr>
        <w:t>น่าจะมีบทบาทสำคัญในการทำให้เกิดขึ้นจริง เพื่อสร้างประสิทธิภาพในการให้บริการและลดต้นทุนในการพัฒนาและบริหารระบบ และเนื่องจากหน่วยงานรัฐมีข้อจำกัดหลายด้านในการพัฒนาเอง ทั้งนี้ดังที่ได้ศึกษาจากประสบการณ์ของหลายประเทศข้างต้น ควรสร้างสมดุลย์ระหว่างการพัฒนาระบบดิจิทัลเองกับการเอาท์ซอร์สให้เอกชนเป็นผู้ดำเนินการ เพื่อให้มั่นใจได้ว่าการเอาท์ซอร์สจะสามารถลดค่าใช้จ่ายและเพิ่มประสิทธิภาพได้อย่างเป็นรูปธรรม</w:t>
      </w:r>
    </w:p>
    <w:p w14:paraId="3C427AA5" w14:textId="5D67DD50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6EBC4E6F" w14:textId="77777777" w:rsidR="00546E3B" w:rsidRDefault="00546E3B">
      <w:pPr>
        <w:rPr>
          <w:ins w:id="386" w:author="Microsoft Office User" w:date="2022-12-03T14:31:00Z"/>
          <w:rFonts w:ascii="TH SarabunPSK" w:hAnsi="TH SarabunPSK" w:cs="TH SarabunPSK"/>
          <w:b/>
          <w:bCs/>
          <w:u w:val="single"/>
        </w:rPr>
      </w:pPr>
      <w:ins w:id="387" w:author="Microsoft Office User" w:date="2022-12-03T14:31:00Z">
        <w:r>
          <w:rPr>
            <w:rFonts w:ascii="TH SarabunPSK" w:hAnsi="TH SarabunPSK" w:cs="TH SarabunPSK"/>
            <w:b/>
            <w:bCs/>
            <w:u w:val="single"/>
          </w:rPr>
          <w:br w:type="page"/>
        </w:r>
      </w:ins>
    </w:p>
    <w:p w14:paraId="74A229F0" w14:textId="75A45653" w:rsidR="005521B2" w:rsidRPr="00F511BC" w:rsidRDefault="00C63A2C" w:rsidP="005521B2">
      <w:pPr>
        <w:rPr>
          <w:rFonts w:ascii="TH SarabunPSK" w:hAnsi="TH SarabunPSK" w:cs="TH SarabunPSK"/>
          <w:b/>
          <w:bCs/>
          <w:u w:val="single"/>
        </w:rPr>
      </w:pPr>
      <w:r w:rsidRPr="00F511BC">
        <w:rPr>
          <w:rFonts w:ascii="TH SarabunPSK" w:hAnsi="TH SarabunPSK" w:cs="TH SarabunPSK"/>
          <w:b/>
          <w:bCs/>
          <w:u w:val="single"/>
        </w:rPr>
        <w:lastRenderedPageBreak/>
        <w:t>2.</w:t>
      </w:r>
      <w:del w:id="388" w:author="Microsoft Office User" w:date="2022-12-03T14:31:00Z">
        <w:r w:rsidRPr="00F511BC" w:rsidDel="00546E3B">
          <w:rPr>
            <w:rFonts w:ascii="TH SarabunPSK" w:hAnsi="TH SarabunPSK" w:cs="TH SarabunPSK"/>
            <w:b/>
            <w:bCs/>
            <w:u w:val="single"/>
          </w:rPr>
          <w:delText xml:space="preserve">10  </w:delText>
        </w:r>
      </w:del>
      <w:proofErr w:type="gramStart"/>
      <w:ins w:id="389" w:author="Microsoft Office User" w:date="2022-12-03T14:31:00Z">
        <w:r w:rsidR="00546E3B">
          <w:rPr>
            <w:rFonts w:ascii="TH SarabunPSK" w:hAnsi="TH SarabunPSK" w:cs="TH SarabunPSK"/>
            <w:b/>
            <w:bCs/>
            <w:u w:val="single"/>
          </w:rPr>
          <w:t>4</w:t>
        </w:r>
        <w:r w:rsidR="00546E3B" w:rsidRPr="00F511BC">
          <w:rPr>
            <w:rFonts w:ascii="TH SarabunPSK" w:hAnsi="TH SarabunPSK" w:cs="TH SarabunPSK"/>
            <w:b/>
            <w:bCs/>
            <w:u w:val="single"/>
          </w:rPr>
          <w:t xml:space="preserve">  </w:t>
        </w:r>
      </w:ins>
      <w:r w:rsidR="005521B2" w:rsidRPr="00F511BC">
        <w:rPr>
          <w:rFonts w:ascii="TH SarabunPSK" w:hAnsi="TH SarabunPSK" w:cs="TH SarabunPSK" w:hint="cs"/>
          <w:b/>
          <w:bCs/>
          <w:u w:val="single"/>
          <w:cs/>
        </w:rPr>
        <w:t>แนวทางรูปแบบการบริหารของประเทศไทย</w:t>
      </w:r>
      <w:proofErr w:type="gramEnd"/>
    </w:p>
    <w:p w14:paraId="78AC3D00" w14:textId="4F2470BD" w:rsidR="000B3E78" w:rsidRPr="00F511BC" w:rsidRDefault="00E25767" w:rsidP="00E25767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เพื่อให้สามารถดำเนินการได้จริงอย่างเป็นรูปธรรม เสนอให้ศึกษารูปแบบการดำเนินงานของประเทศที่ให้บริการรัฐบาลดิจิทัลได้อยู่ในระดับที่สูงมาก ดังที่อธิบายไว้ข้างต้น โดยรูปแบบดำเนินการอาจทำได้ในลักษณะ</w:t>
      </w:r>
      <w:r w:rsidR="000B3E78" w:rsidRPr="00F511BC">
        <w:rPr>
          <w:rFonts w:ascii="TH SarabunPSK" w:hAnsi="TH SarabunPSK" w:cs="TH SarabunPSK" w:hint="cs"/>
          <w:cs/>
        </w:rPr>
        <w:t>ผสมผสานการดำเนินการเอง ควบคู่ไปกับการ</w:t>
      </w:r>
      <w:r w:rsidRPr="00F511BC">
        <w:rPr>
          <w:rFonts w:ascii="TH SarabunPSK" w:hAnsi="TH SarabunPSK" w:cs="TH SarabunPSK" w:hint="cs"/>
          <w:cs/>
        </w:rPr>
        <w:t xml:space="preserve">จ้างดำเนินการ หรือ เอาท์ซอร์ส </w:t>
      </w:r>
      <w:r w:rsidR="00630E0A" w:rsidRPr="00F511BC">
        <w:rPr>
          <w:rFonts w:ascii="TH SarabunPSK" w:hAnsi="TH SarabunPSK" w:cs="TH SarabunPSK" w:hint="cs"/>
          <w:cs/>
        </w:rPr>
        <w:t>โดยต้องมีระบบที่เป็นศูนย์กลางในการกำหนดหลักการและมาตรฐานที่จำเป็นตลอดจนกำกับควบคุมอย่างมีประสิทธิภาพ</w:t>
      </w:r>
    </w:p>
    <w:p w14:paraId="157635F7" w14:textId="61377F76" w:rsidR="00E25767" w:rsidRPr="00F511BC" w:rsidRDefault="00630E0A" w:rsidP="00E25767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โดย</w:t>
      </w:r>
      <w:r w:rsidR="000B3E78" w:rsidRPr="00F511BC">
        <w:rPr>
          <w:rFonts w:ascii="TH SarabunPSK" w:hAnsi="TH SarabunPSK" w:cs="TH SarabunPSK" w:hint="cs"/>
          <w:cs/>
        </w:rPr>
        <w:t>ขอบเขตเนื้องานที่จะ</w:t>
      </w:r>
      <w:r w:rsidRPr="00F511BC">
        <w:rPr>
          <w:rFonts w:ascii="TH SarabunPSK" w:hAnsi="TH SarabunPSK" w:cs="TH SarabunPSK" w:hint="cs"/>
          <w:cs/>
        </w:rPr>
        <w:t>เอาท์ซอร์ส</w:t>
      </w:r>
      <w:r w:rsidR="000B3E78" w:rsidRPr="00F511BC">
        <w:rPr>
          <w:rFonts w:ascii="TH SarabunPSK" w:hAnsi="TH SarabunPSK" w:cs="TH SarabunPSK" w:hint="cs"/>
          <w:cs/>
        </w:rPr>
        <w:t>ออกไปนั้น ควรเป็นเฉพาะ</w:t>
      </w:r>
      <w:r w:rsidRPr="00F511BC">
        <w:rPr>
          <w:rFonts w:ascii="TH SarabunPSK" w:hAnsi="TH SarabunPSK" w:cs="TH SarabunPSK" w:hint="cs"/>
          <w:cs/>
        </w:rPr>
        <w:t xml:space="preserve">ส่วนที่สามารถกำหนดผลผลิตที่ชัดเจนได้ </w:t>
      </w:r>
      <w:r w:rsidR="000B3E78" w:rsidRPr="00F511BC">
        <w:rPr>
          <w:rFonts w:ascii="TH SarabunPSK" w:hAnsi="TH SarabunPSK" w:cs="TH SarabunPSK" w:hint="cs"/>
          <w:cs/>
        </w:rPr>
        <w:t>เฉพาะขอบเขตงานส่วนที่</w:t>
      </w:r>
      <w:r w:rsidRPr="00F511BC">
        <w:rPr>
          <w:rFonts w:ascii="TH SarabunPSK" w:hAnsi="TH SarabunPSK" w:cs="TH SarabunPSK" w:hint="cs"/>
          <w:cs/>
        </w:rPr>
        <w:t xml:space="preserve">สามารถวัดประสิทธิภาพและต้นทุนอย่างชัดเจนได้ </w:t>
      </w:r>
      <w:r w:rsidR="000B3E78" w:rsidRPr="00F511BC">
        <w:rPr>
          <w:rFonts w:ascii="TH SarabunPSK" w:hAnsi="TH SarabunPSK" w:cs="TH SarabunPSK" w:hint="cs"/>
          <w:cs/>
        </w:rPr>
        <w:t>รวมถึงส่วนของเนื้องานที่เป็นการขยายปริมาณการให้บริการ</w:t>
      </w:r>
      <w:r w:rsidR="004C292B" w:rsidRPr="00F511BC">
        <w:rPr>
          <w:rFonts w:ascii="TH SarabunPSK" w:hAnsi="TH SarabunPSK" w:cs="TH SarabunPSK" w:hint="cs"/>
          <w:cs/>
        </w:rPr>
        <w:t xml:space="preserve"> </w:t>
      </w:r>
      <w:r w:rsidR="004C292B" w:rsidRPr="00F511BC">
        <w:rPr>
          <w:rFonts w:ascii="TH SarabunPSK" w:eastAsiaTheme="minorEastAsia" w:hAnsi="TH SarabunPSK" w:cs="TH SarabunPSK" w:hint="eastAsia"/>
          <w:lang w:eastAsia="ja-JP"/>
        </w:rPr>
        <w:t>(</w:t>
      </w:r>
      <w:r w:rsidR="004C292B" w:rsidRPr="00F511BC">
        <w:rPr>
          <w:rFonts w:ascii="TH SarabunPSK" w:eastAsiaTheme="minorEastAsia" w:hAnsi="TH SarabunPSK" w:cs="TH SarabunPSK"/>
          <w:lang w:eastAsia="ja-JP"/>
        </w:rPr>
        <w:t>Scaling)</w:t>
      </w:r>
      <w:r w:rsidR="000B3E78" w:rsidRPr="00F511BC">
        <w:rPr>
          <w:rFonts w:ascii="TH SarabunPSK" w:hAnsi="TH SarabunPSK" w:cs="TH SarabunPSK" w:hint="cs"/>
          <w:cs/>
        </w:rPr>
        <w:t xml:space="preserve"> </w:t>
      </w:r>
      <w:r w:rsidR="00E25767" w:rsidRPr="00F511BC">
        <w:rPr>
          <w:rFonts w:ascii="TH SarabunPSK" w:hAnsi="TH SarabunPSK" w:cs="TH SarabunPSK" w:hint="cs"/>
          <w:cs/>
        </w:rPr>
        <w:t xml:space="preserve">ซึ่งเป็นรูปแบบที่ประเทศอื่นดังกล่าวใช้เป็นรูปแบบในการบริหารจัดการในระยะยาว </w:t>
      </w:r>
      <w:r w:rsidR="000B3E78" w:rsidRPr="00F511BC">
        <w:rPr>
          <w:rFonts w:ascii="TH SarabunPSK" w:hAnsi="TH SarabunPSK" w:cs="TH SarabunPSK" w:hint="cs"/>
          <w:cs/>
        </w:rPr>
        <w:t xml:space="preserve">ทำให้ยังสามารถควบคุมคุณภาพการให้บริการได้ </w:t>
      </w:r>
      <w:r w:rsidR="00861CB7" w:rsidRPr="00F511BC">
        <w:rPr>
          <w:rFonts w:ascii="TH SarabunPSK" w:hAnsi="TH SarabunPSK" w:cs="TH SarabunPSK" w:hint="cs"/>
          <w:cs/>
        </w:rPr>
        <w:t xml:space="preserve">ทำให้ยังมีอิสระในการที่จะเปลี่ยนผู้ให้บริการเอาท์ซอร์ส หรือแม้แต่ใช้ผู้ให้บริการเอาท์ซอร์สมากกว่าหนึ่งรายในคราวเดียว </w:t>
      </w:r>
      <w:r w:rsidR="00E25767" w:rsidRPr="00F511BC">
        <w:rPr>
          <w:rFonts w:ascii="TH SarabunPSK" w:hAnsi="TH SarabunPSK" w:cs="TH SarabunPSK" w:hint="cs"/>
          <w:cs/>
        </w:rPr>
        <w:t>ซึ่งมีองค์ความรู้ที่สะสมมาจากประสบการณ์ของนานาประเทศ ซึ่งที่ปรึกษาได้ทำการทบทวนวรรณกรรมดังสรุปไว้ข้างต้น</w:t>
      </w:r>
    </w:p>
    <w:p w14:paraId="6BC8EB96" w14:textId="57EF6DD5" w:rsidR="00E25767" w:rsidRPr="00F511BC" w:rsidRDefault="00E25767" w:rsidP="00E25767">
      <w:pPr>
        <w:ind w:firstLine="720"/>
        <w:rPr>
          <w:rFonts w:ascii="TH SarabunPSK" w:eastAsiaTheme="minorEastAsia" w:hAnsi="TH SarabunPSK" w:cs="TH SarabunPSK"/>
          <w:lang w:eastAsia="ja-JP"/>
        </w:rPr>
      </w:pPr>
      <w:r w:rsidRPr="00F511BC">
        <w:rPr>
          <w:rFonts w:ascii="TH SarabunPSK" w:hAnsi="TH SarabunPSK" w:cs="TH SarabunPSK" w:hint="cs"/>
          <w:cs/>
        </w:rPr>
        <w:t>นอกจากนี้การใช้รูปแบบบริหารจัดการแบบจ้างดำเนินการหรือ เอาท์ซอร์สนั้นจำเป็นต้องกำหนดขอบเขตงานที่ชัดเจนและรัดกุม เพื่อให้มั่นใจได้ว่าจะสามารถลดต้นทุนการพัฒนาและเพิ่มประสิทธิภาพการให้บริการได้จริง</w:t>
      </w:r>
      <w:r w:rsidR="00861CB7" w:rsidRPr="00F511BC">
        <w:rPr>
          <w:rFonts w:ascii="TH SarabunPSK" w:hAnsi="TH SarabunPSK" w:cs="TH SarabunPSK" w:hint="cs"/>
          <w:cs/>
        </w:rPr>
        <w:t xml:space="preserve"> </w:t>
      </w:r>
      <w:r w:rsidRPr="00F511BC">
        <w:rPr>
          <w:rFonts w:ascii="TH SarabunPSK" w:hAnsi="TH SarabunPSK" w:cs="TH SarabunPSK" w:hint="cs"/>
          <w:cs/>
        </w:rPr>
        <w:t>มีความคุ้มค่า</w:t>
      </w:r>
      <w:r w:rsidR="00861CB7" w:rsidRPr="00F511BC">
        <w:rPr>
          <w:rFonts w:ascii="TH SarabunPSK" w:hAnsi="TH SarabunPSK" w:cs="TH SarabunPSK" w:hint="cs"/>
          <w:cs/>
        </w:rPr>
        <w:t>ใน</w:t>
      </w:r>
      <w:r w:rsidRPr="00F511BC">
        <w:rPr>
          <w:rFonts w:ascii="TH SarabunPSK" w:hAnsi="TH SarabunPSK" w:cs="TH SarabunPSK" w:hint="cs"/>
          <w:cs/>
        </w:rPr>
        <w:t>การดำเนินการ</w:t>
      </w:r>
      <w:r w:rsidR="00630E0A" w:rsidRPr="00F511BC">
        <w:rPr>
          <w:rFonts w:ascii="TH SarabunPSK" w:hAnsi="TH SarabunPSK" w:cs="TH SarabunPSK" w:hint="cs"/>
          <w:cs/>
        </w:rPr>
        <w:t>ได้</w:t>
      </w:r>
      <w:r w:rsidRPr="00F511BC">
        <w:rPr>
          <w:rFonts w:ascii="TH SarabunPSK" w:hAnsi="TH SarabunPSK" w:cs="TH SarabunPSK" w:hint="cs"/>
          <w:cs/>
        </w:rPr>
        <w:t xml:space="preserve"> ซึ่ง</w:t>
      </w:r>
      <w:r w:rsidR="00037D77" w:rsidRPr="00F511BC">
        <w:rPr>
          <w:rFonts w:ascii="TH SarabunPSK" w:hAnsi="TH SarabunPSK" w:cs="TH SarabunPSK" w:hint="cs"/>
          <w:cs/>
        </w:rPr>
        <w:t>มี</w:t>
      </w:r>
      <w:r w:rsidRPr="00F511BC">
        <w:rPr>
          <w:rFonts w:ascii="TH SarabunPSK" w:hAnsi="TH SarabunPSK" w:cs="TH SarabunPSK" w:hint="cs"/>
          <w:cs/>
        </w:rPr>
        <w:t xml:space="preserve">ตัวอย่างโครงการที่ได้มีการดำเนินการและประสบความสำเร็จด้วยดี ตัวอย่างเช่น สำนักงานปลัดกระทรวงดิจิทัลเพื่อเศรษฐกิจและสังคม ว่าจ้างบริษัท ทีโอที จำกัด มหาชน เพื่อให้บริการข้อมูลประชาชนผ่านศูนย์ </w:t>
      </w:r>
      <w:r w:rsidRPr="00F511BC">
        <w:rPr>
          <w:rFonts w:ascii="TH SarabunPSK" w:eastAsiaTheme="minorEastAsia" w:hAnsi="TH SarabunPSK" w:cs="TH SarabunPSK" w:hint="eastAsia"/>
          <w:lang w:eastAsia="ja-JP"/>
        </w:rPr>
        <w:t>C</w:t>
      </w:r>
      <w:r w:rsidRPr="00F511BC">
        <w:rPr>
          <w:rFonts w:ascii="TH SarabunPSK" w:eastAsiaTheme="minorEastAsia" w:hAnsi="TH SarabunPSK" w:cs="TH SarabunPSK"/>
          <w:lang w:eastAsia="ja-JP"/>
        </w:rPr>
        <w:t xml:space="preserve">all Center 1111 </w:t>
      </w:r>
      <w:r w:rsidRPr="00F511BC">
        <w:rPr>
          <w:rFonts w:ascii="TH SarabunPSK" w:eastAsiaTheme="minorEastAsia" w:hAnsi="TH SarabunPSK" w:cs="TH SarabunPSK" w:hint="cs"/>
          <w:cs/>
          <w:lang w:eastAsia="ja-JP"/>
        </w:rPr>
        <w:t>เป็นต้น</w:t>
      </w:r>
    </w:p>
    <w:p w14:paraId="0AAE604E" w14:textId="7A975303" w:rsidR="00037D77" w:rsidRPr="00F511BC" w:rsidRDefault="00037D77" w:rsidP="00E25767">
      <w:pPr>
        <w:ind w:firstLine="720"/>
        <w:rPr>
          <w:rFonts w:ascii="TH SarabunPSK" w:eastAsiaTheme="minorEastAsia" w:hAnsi="TH SarabunPSK" w:cs="TH SarabunPSK"/>
          <w:cs/>
          <w:lang w:eastAsia="ja-JP"/>
        </w:rPr>
      </w:pPr>
      <w:r w:rsidRPr="00F511BC">
        <w:rPr>
          <w:rFonts w:ascii="TH SarabunPSK" w:eastAsiaTheme="minorEastAsia" w:hAnsi="TH SarabunPSK" w:cs="TH SarabunPSK" w:hint="cs"/>
          <w:cs/>
          <w:lang w:eastAsia="ja-JP"/>
        </w:rPr>
        <w:t>การออกแบบขอบเขตงานว่างานส่วนใด</w:t>
      </w:r>
      <w:r w:rsidR="00861CB7" w:rsidRPr="00F511BC">
        <w:rPr>
          <w:rFonts w:ascii="TH SarabunPSK" w:eastAsiaTheme="minorEastAsia" w:hAnsi="TH SarabunPSK" w:cs="TH SarabunPSK" w:hint="cs"/>
          <w:cs/>
          <w:lang w:eastAsia="ja-JP"/>
        </w:rPr>
        <w:t>ควรเอาท์ซอร์สออกไปนั้น</w:t>
      </w:r>
      <w:r w:rsidRPr="00F511BC">
        <w:rPr>
          <w:rFonts w:ascii="TH SarabunPSK" w:eastAsiaTheme="minorEastAsia" w:hAnsi="TH SarabunPSK" w:cs="TH SarabunPSK" w:hint="cs"/>
          <w:cs/>
          <w:lang w:eastAsia="ja-JP"/>
        </w:rPr>
        <w:t xml:space="preserve"> ควรออกแบบเพื่อ</w:t>
      </w:r>
      <w:r w:rsidRPr="00F511BC">
        <w:rPr>
          <w:rFonts w:ascii="TH SarabunPSK" w:hAnsi="TH SarabunPSK" w:cs="TH SarabunPSK" w:hint="cs"/>
          <w:cs/>
        </w:rPr>
        <w:t>สร้างสมดุลย์</w:t>
      </w:r>
      <w:r w:rsidR="00465211" w:rsidRPr="00F511BC">
        <w:rPr>
          <w:rFonts w:ascii="TH SarabunPSK" w:hAnsi="TH SarabunPSK" w:cs="TH SarabunPSK" w:hint="cs"/>
          <w:cs/>
        </w:rPr>
        <w:t>ของการ</w:t>
      </w:r>
      <w:r w:rsidRPr="00F511BC">
        <w:rPr>
          <w:rFonts w:ascii="TH SarabunPSK" w:hAnsi="TH SarabunPSK" w:cs="TH SarabunPSK" w:hint="cs"/>
          <w:cs/>
        </w:rPr>
        <w:t xml:space="preserve"> เอาท์ซอร์ส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Outsourcing) </w:t>
      </w:r>
      <w:r w:rsidRPr="00F511BC">
        <w:rPr>
          <w:rFonts w:ascii="TH SarabunPSK" w:hAnsi="TH SarabunPSK" w:cs="TH SarabunPSK" w:hint="cs"/>
          <w:cs/>
        </w:rPr>
        <w:t>และอินซอส</w:t>
      </w:r>
      <w:r w:rsidRPr="00F511BC">
        <w:rPr>
          <w:rFonts w:ascii="TH SarabunPSK" w:hAnsi="TH SarabunPSK" w:cs="TH SarabunPSK"/>
        </w:rPr>
        <w:t xml:space="preserve"> (Insourcing </w:t>
      </w:r>
      <w:r w:rsidRPr="00F511BC">
        <w:rPr>
          <w:rFonts w:ascii="TH SarabunPSK" w:hAnsi="TH SarabunPSK" w:cs="TH SarabunPSK" w:hint="cs"/>
          <w:cs/>
        </w:rPr>
        <w:t>หรือ พัฒนาระบบดิจิทัลเอง) ให้เหมาะสม การเอาท์ซอร์สมากเกินไป</w:t>
      </w:r>
      <w:r w:rsidRPr="00F511BC">
        <w:rPr>
          <w:rFonts w:ascii="TH SarabunPSK" w:hAnsi="TH SarabunPSK" w:cs="TH SarabunPSK"/>
        </w:rPr>
        <w:t xml:space="preserve"> </w:t>
      </w:r>
      <w:r w:rsidR="000B3E78" w:rsidRPr="00F511BC">
        <w:rPr>
          <w:rFonts w:ascii="TH SarabunPSK" w:hAnsi="TH SarabunPSK" w:cs="TH SarabunPSK" w:hint="cs"/>
          <w:cs/>
        </w:rPr>
        <w:t xml:space="preserve">หรือการเอาท์ซอร์สที่ไม่เหมาะสม นอกจากจะทำให้ไม่สามารถควบคุมคุณภาพของการให้บริการได้อย่างมีประสิทธิภาพแล้ว </w:t>
      </w:r>
      <w:r w:rsidRPr="00F511BC">
        <w:rPr>
          <w:rFonts w:ascii="TH SarabunPSK" w:hAnsi="TH SarabunPSK" w:cs="TH SarabunPSK" w:hint="cs"/>
          <w:cs/>
        </w:rPr>
        <w:t>อาจทำให้บุคลากรขาดการพัฒนาทักษะในการบริการเทคโนโลยีสารสนเทศ ไม่สามารถกำกับควบคุมให้ได้ผลลัพธ์ที่คาดหวังได้จริง</w:t>
      </w:r>
      <w:r w:rsidR="000B3E78" w:rsidRPr="00F511BC">
        <w:rPr>
          <w:rFonts w:ascii="TH SarabunPSK" w:hAnsi="TH SarabunPSK" w:cs="TH SarabunPSK" w:hint="cs"/>
          <w:cs/>
        </w:rPr>
        <w:t xml:space="preserve"> </w:t>
      </w:r>
    </w:p>
    <w:p w14:paraId="5D0F01CF" w14:textId="3C1053C3" w:rsidR="00E25767" w:rsidRDefault="00E25767" w:rsidP="0033564B">
      <w:pPr>
        <w:rPr>
          <w:ins w:id="390" w:author="Microsoft Office User" w:date="2022-12-03T14:29:00Z"/>
          <w:rFonts w:ascii="TH SarabunPSK" w:eastAsiaTheme="minorEastAsia" w:hAnsi="TH SarabunPSK" w:cs="TH SarabunPSK"/>
          <w:lang w:eastAsia="ja-JP"/>
        </w:rPr>
      </w:pPr>
    </w:p>
    <w:p w14:paraId="596A3BC7" w14:textId="77777777" w:rsidR="00546E3B" w:rsidRPr="00F511BC" w:rsidRDefault="00546E3B" w:rsidP="0033564B">
      <w:pPr>
        <w:rPr>
          <w:rFonts w:ascii="TH SarabunPSK" w:eastAsiaTheme="minorEastAsia" w:hAnsi="TH SarabunPSK" w:cs="TH SarabunPSK"/>
          <w:lang w:eastAsia="ja-JP"/>
        </w:rPr>
      </w:pPr>
    </w:p>
    <w:p w14:paraId="20A89E70" w14:textId="77777777" w:rsidR="00546E3B" w:rsidRDefault="00546E3B">
      <w:pPr>
        <w:rPr>
          <w:ins w:id="391" w:author="Microsoft Office User" w:date="2022-12-03T14:29:00Z"/>
          <w:rFonts w:ascii="TH SarabunPSK" w:eastAsiaTheme="minorEastAsia" w:hAnsi="TH SarabunPSK" w:cs="TH SarabunPSK"/>
          <w:b/>
          <w:bCs/>
          <w:u w:val="single"/>
          <w:lang w:eastAsia="ja-JP"/>
        </w:rPr>
      </w:pPr>
      <w:ins w:id="392" w:author="Microsoft Office User" w:date="2022-12-03T14:29:00Z"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br w:type="page"/>
        </w:r>
      </w:ins>
    </w:p>
    <w:p w14:paraId="7014D662" w14:textId="77777777" w:rsidR="00546E3B" w:rsidRPr="003F2204" w:rsidRDefault="00546E3B" w:rsidP="00546E3B">
      <w:pPr>
        <w:rPr>
          <w:ins w:id="393" w:author="Microsoft Office User" w:date="2022-12-03T14:29:00Z"/>
          <w:rFonts w:ascii="TH SarabunPSK" w:hAnsi="TH SarabunPSK" w:cs="TH SarabunPSK"/>
          <w:b/>
          <w:bCs/>
          <w:u w:val="single"/>
        </w:rPr>
      </w:pPr>
      <w:ins w:id="394" w:author="Microsoft Office User" w:date="2022-12-03T14:29:00Z">
        <w:r>
          <w:rPr>
            <w:rFonts w:ascii="TH SarabunPSK" w:hAnsi="TH SarabunPSK" w:cs="TH SarabunPSK"/>
            <w:b/>
            <w:bCs/>
            <w:u w:val="single"/>
          </w:rPr>
          <w:lastRenderedPageBreak/>
          <w:t xml:space="preserve">2.5 </w:t>
        </w:r>
        <w:r>
          <w:rPr>
            <w:rFonts w:ascii="TH SarabunPSK" w:hAnsi="TH SarabunPSK" w:cs="TH SarabunPSK" w:hint="cs"/>
            <w:b/>
            <w:bCs/>
            <w:u w:val="single"/>
            <w:cs/>
          </w:rPr>
          <w:t>แนวทางการให้บริการระบบยืนยันตัวตน</w:t>
        </w:r>
      </w:ins>
    </w:p>
    <w:p w14:paraId="6A716329" w14:textId="77777777" w:rsidR="00546E3B" w:rsidRDefault="00546E3B" w:rsidP="00546E3B">
      <w:pPr>
        <w:ind w:firstLine="720"/>
        <w:jc w:val="both"/>
        <w:rPr>
          <w:ins w:id="395" w:author="Microsoft Office User" w:date="2022-12-03T14:29:00Z"/>
          <w:rFonts w:ascii="TH SarabunPSK" w:hAnsi="TH SarabunPSK" w:cs="TH SarabunPSK"/>
        </w:rPr>
      </w:pPr>
      <w:ins w:id="396" w:author="Microsoft Office User" w:date="2022-12-03T14:29:00Z">
        <w:r>
          <w:rPr>
            <w:rFonts w:ascii="TH SarabunPSK" w:hAnsi="TH SarabunPSK" w:cs="TH SarabunPSK" w:hint="cs"/>
            <w:cs/>
          </w:rPr>
          <w:t>การศึกษาการใช้บริการระบบยืนยันตัวตนของหลายประเทศ หนึ่งในประเทศที่น่าสนใจ ได้แก่ ประเทศสหรัฐอเมริกามีประชาชนเป็นจำนวนมาก การบริหารจัดการระบบบริการภาครัฐให้มีระบบเดียว หรือให้มีความเป็นเอกภาพนั้นทำได้ยาก แต่ละรัฐมีอิสระในการกำหนดแนวทางดำเนินการของตนเองเป็นอิสระทำให้การกำหนดให้ใช้ระบบทั้งประเทศเป็นเรื่องท้าทาย</w:t>
        </w:r>
        <w:r>
          <w:rPr>
            <w:rFonts w:ascii="TH SarabunPSK" w:hAnsi="TH SarabunPSK" w:cs="TH SarabunPSK" w:hint="cs"/>
            <w:cs/>
          </w:rPr>
          <w:t xml:space="preserve"> </w:t>
        </w:r>
        <w:r>
          <w:rPr>
            <w:rFonts w:ascii="TH SarabunPSK" w:hAnsi="TH SarabunPSK" w:cs="TH SarabunPSK" w:hint="cs"/>
            <w:cs/>
          </w:rPr>
          <w:t>แต่ถ้ามีการกำหนดกรอบมาตรฐานที่ดี การมีระบบดิจิทัลที่แตกต่างกันของแต่ละรัฐก็จะทำงาน</w:t>
        </w:r>
        <w:proofErr w:type="spellStart"/>
        <w:r>
          <w:rPr>
            <w:rFonts w:ascii="TH SarabunPSK" w:hAnsi="TH SarabunPSK" w:cs="TH SarabunPSK" w:hint="cs"/>
            <w:cs/>
          </w:rPr>
          <w:t>บูรณา</w:t>
        </w:r>
        <w:proofErr w:type="spellEnd"/>
        <w:r>
          <w:rPr>
            <w:rFonts w:ascii="TH SarabunPSK" w:hAnsi="TH SarabunPSK" w:cs="TH SarabunPSK" w:hint="cs"/>
            <w:cs/>
          </w:rPr>
          <w:t xml:space="preserve">การกันได้ง่ายขึ้น ดังที่ได้กล่าวข้างต้น </w:t>
        </w:r>
        <w:r w:rsidRPr="00EE739C">
          <w:rPr>
            <w:rFonts w:ascii="TH SarabunPSK" w:hAnsi="TH SarabunPSK" w:cs="TH SarabunPSK" w:hint="cs"/>
            <w:cs/>
          </w:rPr>
          <w:t>รัฐคอน</w:t>
        </w:r>
        <w:proofErr w:type="spellStart"/>
        <w:r w:rsidRPr="00EE739C">
          <w:rPr>
            <w:rFonts w:ascii="TH SarabunPSK" w:hAnsi="TH SarabunPSK" w:cs="TH SarabunPSK" w:hint="cs"/>
            <w:cs/>
          </w:rPr>
          <w:t>เนทิคัต</w:t>
        </w:r>
        <w:proofErr w:type="spellEnd"/>
        <w:r>
          <w:rPr>
            <w:rFonts w:ascii="TH SarabunPSK" w:hAnsi="TH SarabunPSK" w:cs="TH SarabunPSK" w:hint="cs"/>
            <w:cs/>
          </w:rPr>
          <w:t xml:space="preserve">ของประเทศสหรัฐอเมริกาได้ทำการกำหนดให้ใช้ผลิตภัณฑ์ซอฟต์แวร์ของ </w:t>
        </w:r>
        <w:r>
          <w:rPr>
            <w:rFonts w:ascii="TH SarabunPSK" w:hAnsi="TH SarabunPSK" w:cs="TH SarabunPSK"/>
          </w:rPr>
          <w:t xml:space="preserve">ForgeRock </w:t>
        </w:r>
        <w:r>
          <w:rPr>
            <w:rFonts w:ascii="TH SarabunPSK" w:hAnsi="TH SarabunPSK" w:cs="TH SarabunPSK" w:hint="cs"/>
            <w:cs/>
          </w:rPr>
          <w:t>ในการพิสูจน์ตัวตนและยืนยันตัวตนของรัฐ</w:t>
        </w:r>
        <w:r>
          <w:rPr>
            <w:rStyle w:val="FootnoteReference"/>
            <w:rFonts w:ascii="TH SarabunPSK" w:hAnsi="TH SarabunPSK" w:cs="TH SarabunPSK"/>
            <w:cs/>
          </w:rPr>
          <w:footnoteReference w:id="38"/>
        </w:r>
        <w:r>
          <w:rPr>
            <w:rFonts w:ascii="TH SarabunPSK" w:hAnsi="TH SarabunPSK" w:cs="TH SarabunPSK" w:hint="cs"/>
            <w:cs/>
          </w:rPr>
          <w:t xml:space="preserve"> เป็นการดำเนินการไปในแนวทางเช่นเดียวกับประเทศนอร์เวย์ที่มีระบบอีไอดี </w:t>
        </w:r>
        <w:r>
          <w:rPr>
            <w:rFonts w:ascii="TH SarabunPSK" w:hAnsi="TH SarabunPSK" w:cs="TH SarabunPSK" w:hint="eastAsia"/>
          </w:rPr>
          <w:t>(</w:t>
        </w:r>
        <w:proofErr w:type="spellStart"/>
        <w:r>
          <w:rPr>
            <w:rFonts w:ascii="TH SarabunPSK" w:hAnsi="TH SarabunPSK" w:cs="TH SarabunPSK"/>
          </w:rPr>
          <w:t>eID</w:t>
        </w:r>
        <w:proofErr w:type="spellEnd"/>
        <w:r>
          <w:rPr>
            <w:rFonts w:ascii="TH SarabunPSK" w:hAnsi="TH SarabunPSK" w:cs="TH SarabunPSK"/>
          </w:rPr>
          <w:t>)</w:t>
        </w:r>
        <w:r>
          <w:rPr>
            <w:rFonts w:ascii="TH SarabunPSK" w:hAnsi="TH SarabunPSK" w:cs="TH SarabunPSK" w:hint="cs"/>
            <w:cs/>
          </w:rPr>
          <w:t xml:space="preserve"> เพื่อการยืนยันตัวตนได้หลายระบบ</w:t>
        </w:r>
      </w:ins>
    </w:p>
    <w:p w14:paraId="1AF61BF3" w14:textId="77777777" w:rsidR="00546E3B" w:rsidRDefault="00546E3B" w:rsidP="00546E3B">
      <w:pPr>
        <w:ind w:firstLine="720"/>
        <w:jc w:val="both"/>
        <w:rPr>
          <w:ins w:id="399" w:author="Microsoft Office User" w:date="2022-12-03T14:29:00Z"/>
          <w:rFonts w:ascii="TH SarabunPSK" w:hAnsi="TH SarabunPSK" w:cs="TH SarabunPSK" w:hint="cs"/>
        </w:rPr>
      </w:pPr>
      <w:ins w:id="400" w:author="Microsoft Office User" w:date="2022-12-03T14:29:00Z">
        <w:r>
          <w:rPr>
            <w:rFonts w:ascii="TH SarabunPSK" w:hAnsi="TH SarabunPSK" w:cs="TH SarabunPSK" w:hint="cs"/>
            <w:cs/>
          </w:rPr>
          <w:t xml:space="preserve">วิวัฒนาการพัฒนาระบบยืนยันตัวตนที่น่าสนใจของอีกประเทศหนึ่งคือ ระบบยืนยันตัวตนของประเทศอังกฤษซึ่งระบบดิจิทัลของแต่ละหน่วยงานก็ใช้ระบบยืนยันตัวตนของตนเอง ดังตัวอย่างเช่น ระบบยืนยันตัวตนของกรมสรรพากรมีความนิยมมาก หลายบริการภาครัฐได้นำระบบยืนยันตัวตนของกรมสรรพากรมาใช้ และในเวลาต่อมามี ได้มีโครงการพัฒนาระบบยืนยันตัวตนใหม่ชื่อว่า </w:t>
        </w:r>
        <w:r>
          <w:rPr>
            <w:rFonts w:ascii="TH SarabunPSK" w:hAnsi="TH SarabunPSK" w:cs="TH SarabunPSK" w:hint="eastAsia"/>
          </w:rPr>
          <w:t>G</w:t>
        </w:r>
        <w:r>
          <w:rPr>
            <w:rFonts w:ascii="TH SarabunPSK" w:hAnsi="TH SarabunPSK" w:cs="TH SarabunPSK"/>
          </w:rPr>
          <w:t xml:space="preserve">overnment Gateway </w:t>
        </w:r>
        <w:r>
          <w:rPr>
            <w:rFonts w:ascii="TH SarabunPSK" w:hAnsi="TH SarabunPSK" w:cs="TH SarabunPSK" w:hint="cs"/>
            <w:cs/>
          </w:rPr>
          <w:t>โดยรัฐบาลอังกฤษได้ส่งเสริมให้ใช้ระบบนี้ในการยืนยันตัวตน แต่เป็นที่น่าเสียดายที่ต่อมาก็มีการยกเลิกการใช้บริการยืนยันตัวตนกลางนั้นไป</w:t>
        </w:r>
        <w:r>
          <w:rPr>
            <w:rStyle w:val="FootnoteReference"/>
            <w:rFonts w:ascii="TH SarabunPSK" w:hAnsi="TH SarabunPSK" w:cs="TH SarabunPSK"/>
            <w:cs/>
          </w:rPr>
          <w:footnoteReference w:id="39"/>
        </w:r>
        <w:r>
          <w:rPr>
            <w:rFonts w:ascii="TH SarabunPSK" w:hAnsi="TH SarabunPSK" w:cs="TH SarabunPSK"/>
          </w:rPr>
          <w:t xml:space="preserve"> </w:t>
        </w:r>
        <w:r>
          <w:rPr>
            <w:rFonts w:ascii="TH SarabunPSK" w:hAnsi="TH SarabunPSK" w:cs="TH SarabunPSK" w:hint="cs"/>
            <w:cs/>
          </w:rPr>
          <w:t xml:space="preserve">และกลับไปใช้งานระบบยืนยันตัวตนเดิมที่หน่วยงานเคยใช้อยู่ โดยหนึ่งในบริการของกระทรวงแรงงานและสวัสดิการสังคม </w:t>
        </w:r>
        <w:r>
          <w:rPr>
            <w:rStyle w:val="FootnoteReference"/>
            <w:rFonts w:ascii="TH SarabunPSK" w:hAnsi="TH SarabunPSK" w:cs="TH SarabunPSK"/>
            <w:cs/>
          </w:rPr>
          <w:footnoteReference w:id="40"/>
        </w:r>
        <w:r>
          <w:rPr>
            <w:rFonts w:ascii="TH SarabunPSK" w:hAnsi="TH SarabunPSK" w:cs="TH SarabunPSK" w:hint="eastAsia"/>
          </w:rPr>
          <w:t xml:space="preserve"> </w:t>
        </w:r>
        <w:r>
          <w:rPr>
            <w:rFonts w:ascii="TH SarabunPSK" w:hAnsi="TH SarabunPSK" w:cs="TH SarabunPSK"/>
          </w:rPr>
          <w:t>(</w:t>
        </w:r>
        <w:r w:rsidRPr="00526242">
          <w:rPr>
            <w:rFonts w:ascii="TH SarabunPSK" w:hAnsi="TH SarabunPSK" w:cs="TH SarabunPSK"/>
          </w:rPr>
          <w:t xml:space="preserve">Department for Work &amp; Pensions </w:t>
        </w:r>
        <w:r>
          <w:rPr>
            <w:rFonts w:ascii="TH SarabunPSK" w:hAnsi="TH SarabunPSK" w:cs="TH SarabunPSK"/>
          </w:rPr>
          <w:t xml:space="preserve">: </w:t>
        </w:r>
        <w:r w:rsidRPr="00526242">
          <w:rPr>
            <w:rFonts w:ascii="TH SarabunPSK" w:hAnsi="TH SarabunPSK" w:cs="TH SarabunPSK"/>
          </w:rPr>
          <w:t>DWP)</w:t>
        </w:r>
        <w:r>
          <w:rPr>
            <w:rFonts w:ascii="TH SarabunPSK" w:hAnsi="TH SarabunPSK" w:cs="TH SarabunPSK" w:hint="cs"/>
            <w:cs/>
          </w:rPr>
          <w:t xml:space="preserve"> มีการใช้ระบบยืนยันตัวตนที่เป็นผลิตภัณฑ์ของ </w:t>
        </w:r>
        <w:r>
          <w:rPr>
            <w:rFonts w:ascii="TH SarabunPSK" w:hAnsi="TH SarabunPSK" w:cs="TH SarabunPSK" w:hint="eastAsia"/>
          </w:rPr>
          <w:t>F</w:t>
        </w:r>
        <w:r>
          <w:rPr>
            <w:rFonts w:ascii="TH SarabunPSK" w:hAnsi="TH SarabunPSK" w:cs="TH SarabunPSK"/>
          </w:rPr>
          <w:t xml:space="preserve">orgeRock </w:t>
        </w:r>
        <w:r>
          <w:rPr>
            <w:rFonts w:ascii="TH SarabunPSK" w:hAnsi="TH SarabunPSK" w:cs="TH SarabunPSK" w:hint="cs"/>
            <w:cs/>
          </w:rPr>
          <w:t>ซึ่งเป็นผลิตภัณฑ์ที่</w:t>
        </w:r>
        <w:r w:rsidRPr="00EE739C">
          <w:rPr>
            <w:rFonts w:ascii="TH SarabunPSK" w:hAnsi="TH SarabunPSK" w:cs="TH SarabunPSK" w:hint="cs"/>
            <w:cs/>
          </w:rPr>
          <w:t>รัฐคอน</w:t>
        </w:r>
        <w:proofErr w:type="spellStart"/>
        <w:r w:rsidRPr="00EE739C">
          <w:rPr>
            <w:rFonts w:ascii="TH SarabunPSK" w:hAnsi="TH SarabunPSK" w:cs="TH SarabunPSK" w:hint="cs"/>
            <w:cs/>
          </w:rPr>
          <w:t>เนทิคัต</w:t>
        </w:r>
        <w:proofErr w:type="spellEnd"/>
        <w:r>
          <w:rPr>
            <w:rFonts w:ascii="TH SarabunPSK" w:hAnsi="TH SarabunPSK" w:cs="TH SarabunPSK" w:hint="cs"/>
            <w:cs/>
          </w:rPr>
          <w:t>ของประเทศสหรัฐอเมริกา เลือกใช้เช่นกัน</w:t>
        </w:r>
      </w:ins>
    </w:p>
    <w:p w14:paraId="6E9AFD03" w14:textId="77777777" w:rsidR="00546E3B" w:rsidRDefault="00546E3B" w:rsidP="00546E3B">
      <w:pPr>
        <w:ind w:firstLine="720"/>
        <w:jc w:val="both"/>
        <w:rPr>
          <w:ins w:id="405" w:author="Microsoft Office User" w:date="2022-12-03T14:29:00Z"/>
          <w:rFonts w:ascii="TH SarabunPSK" w:hAnsi="TH SarabunPSK" w:cs="TH SarabunPSK"/>
        </w:rPr>
      </w:pPr>
      <w:ins w:id="406" w:author="Microsoft Office User" w:date="2022-12-03T14:29:00Z">
        <w:r>
          <w:rPr>
            <w:rFonts w:ascii="TH SarabunPSK" w:hAnsi="TH SarabunPSK" w:cs="TH SarabunPSK" w:hint="cs"/>
            <w:cs/>
          </w:rPr>
          <w:t xml:space="preserve">จากผลการศึกษาระบบยืนยันตัวตนของประเทศฝรั่งเศส ก็มีการใช้ผลิตภัณฑ์ </w:t>
        </w:r>
        <w:r>
          <w:rPr>
            <w:rFonts w:ascii="TH SarabunPSK" w:hAnsi="TH SarabunPSK" w:cs="TH SarabunPSK"/>
          </w:rPr>
          <w:t xml:space="preserve">ForgeRock </w:t>
        </w:r>
        <w:r>
          <w:rPr>
            <w:rFonts w:ascii="TH SarabunPSK" w:hAnsi="TH SarabunPSK" w:cs="TH SarabunPSK" w:hint="cs"/>
            <w:cs/>
          </w:rPr>
          <w:t>ในการให้บริการรัฐในบางเรื่องเช่นกัน</w:t>
        </w:r>
        <w:r>
          <w:rPr>
            <w:rStyle w:val="FootnoteReference"/>
            <w:rFonts w:ascii="TH SarabunPSK" w:hAnsi="TH SarabunPSK" w:cs="TH SarabunPSK"/>
            <w:cs/>
          </w:rPr>
          <w:footnoteReference w:id="41"/>
        </w:r>
        <w:r>
          <w:rPr>
            <w:rFonts w:ascii="TH SarabunPSK" w:hAnsi="TH SarabunPSK" w:cs="TH SarabunPSK" w:hint="cs"/>
            <w:cs/>
          </w:rPr>
          <w:t xml:space="preserve"> โดยเฉพาะบริการด้านระบบเงินบำนาญซึ่งในประเทศฝรั่งเศสมีระบบเงินบำนาญที่ซับซ้อนมากถึง </w:t>
        </w:r>
        <w:r>
          <w:rPr>
            <w:rFonts w:ascii="TH SarabunPSK" w:hAnsi="TH SarabunPSK" w:cs="TH SarabunPSK" w:hint="eastAsia"/>
          </w:rPr>
          <w:t>3</w:t>
        </w:r>
        <w:r>
          <w:rPr>
            <w:rFonts w:ascii="TH SarabunPSK" w:hAnsi="TH SarabunPSK" w:cs="TH SarabunPSK"/>
          </w:rPr>
          <w:t xml:space="preserve">5 </w:t>
        </w:r>
        <w:r>
          <w:rPr>
            <w:rFonts w:ascii="TH SarabunPSK" w:hAnsi="TH SarabunPSK" w:cs="TH SarabunPSK" w:hint="cs"/>
            <w:cs/>
          </w:rPr>
          <w:t>ระบบ แต่ละรัฐมีระบบที่แตกต่างกัน ประชาชนได้ประโยชน์จากการตรวจสอบยืนยันตัวตนเพื่อรับบริการเงินบำนาญนี้หลายสิบล้านคน</w:t>
        </w:r>
      </w:ins>
    </w:p>
    <w:p w14:paraId="4AE93DB9" w14:textId="77777777" w:rsidR="00546E3B" w:rsidRDefault="00546E3B" w:rsidP="00546E3B">
      <w:pPr>
        <w:ind w:firstLine="720"/>
        <w:jc w:val="both"/>
        <w:rPr>
          <w:ins w:id="409" w:author="Microsoft Office User" w:date="2022-12-03T14:29:00Z"/>
          <w:rFonts w:ascii="TH SarabunPSK" w:hAnsi="TH SarabunPSK" w:cs="TH SarabunPSK"/>
        </w:rPr>
      </w:pPr>
      <w:ins w:id="410" w:author="Microsoft Office User" w:date="2022-12-03T14:29:00Z">
        <w:r>
          <w:rPr>
            <w:rFonts w:ascii="TH SarabunPSK" w:hAnsi="TH SarabunPSK" w:cs="TH SarabunPSK" w:hint="cs"/>
            <w:cs/>
          </w:rPr>
          <w:t>จากผลการศึกษาระบบยืนยันตัวตนของประเทศนิวซีแลนด์ กรมกิจการภายในประเทศ</w:t>
        </w:r>
        <w:r>
          <w:rPr>
            <w:rFonts w:ascii="TH SarabunPSK" w:hAnsi="TH SarabunPSK" w:cs="TH SarabunPSK" w:hint="eastAsia"/>
          </w:rPr>
          <w:t>(</w:t>
        </w:r>
        <w:r>
          <w:rPr>
            <w:rFonts w:ascii="TH SarabunPSK" w:hAnsi="TH SarabunPSK" w:cs="TH SarabunPSK"/>
          </w:rPr>
          <w:t xml:space="preserve">Department of Internal Affairs : DIA) </w:t>
        </w:r>
        <w:r>
          <w:rPr>
            <w:rFonts w:ascii="TH SarabunPSK" w:hAnsi="TH SarabunPSK" w:cs="TH SarabunPSK" w:hint="cs"/>
            <w:cs/>
          </w:rPr>
          <w:t xml:space="preserve">ได้พัฒนาระบบตรวจสอบและยืนยันตัวตน </w:t>
        </w:r>
        <w:r>
          <w:rPr>
            <w:rFonts w:ascii="TH SarabunPSK" w:hAnsi="TH SarabunPSK" w:cs="TH SarabunPSK" w:hint="eastAsia"/>
          </w:rPr>
          <w:t>R</w:t>
        </w:r>
        <w:r>
          <w:rPr>
            <w:rFonts w:ascii="TH SarabunPSK" w:hAnsi="TH SarabunPSK" w:cs="TH SarabunPSK"/>
          </w:rPr>
          <w:t>eadMe</w:t>
        </w:r>
        <w:r>
          <w:rPr>
            <w:rFonts w:ascii="TH SarabunPSK" w:hAnsi="TH SarabunPSK" w:cs="TH SarabunPSK" w:hint="cs"/>
            <w:cs/>
          </w:rPr>
          <w:t xml:space="preserve"> ตั้งแต่ปี </w:t>
        </w:r>
        <w:r>
          <w:rPr>
            <w:rFonts w:ascii="TH SarabunPSK" w:hAnsi="TH SarabunPSK" w:cs="TH SarabunPSK" w:hint="eastAsia"/>
          </w:rPr>
          <w:t>2</w:t>
        </w:r>
        <w:r>
          <w:rPr>
            <w:rFonts w:ascii="TH SarabunPSK" w:hAnsi="TH SarabunPSK" w:cs="TH SarabunPSK"/>
          </w:rPr>
          <w:t xml:space="preserve">006 </w:t>
        </w:r>
        <w:r>
          <w:rPr>
            <w:rFonts w:ascii="TH SarabunPSK" w:hAnsi="TH SarabunPSK" w:cs="TH SarabunPSK" w:hint="cs"/>
            <w:cs/>
          </w:rPr>
          <w:t xml:space="preserve">เพื่อให้บริการประชาชนประมาณ </w:t>
        </w:r>
        <w:r>
          <w:rPr>
            <w:rFonts w:ascii="TH SarabunPSK" w:hAnsi="TH SarabunPSK" w:cs="TH SarabunPSK" w:hint="eastAsia"/>
          </w:rPr>
          <w:t>5</w:t>
        </w:r>
        <w:r>
          <w:rPr>
            <w:rFonts w:ascii="TH SarabunPSK" w:hAnsi="TH SarabunPSK" w:cs="TH SarabunPSK"/>
          </w:rPr>
          <w:t xml:space="preserve"> </w:t>
        </w:r>
        <w:r>
          <w:rPr>
            <w:rFonts w:ascii="TH SarabunPSK" w:hAnsi="TH SarabunPSK" w:cs="TH SarabunPSK" w:hint="cs"/>
            <w:cs/>
          </w:rPr>
          <w:t xml:space="preserve">ล้านคน </w:t>
        </w:r>
        <w:r>
          <w:rPr>
            <w:rStyle w:val="FootnoteReference"/>
            <w:rFonts w:ascii="TH SarabunPSK" w:hAnsi="TH SarabunPSK" w:cs="TH SarabunPSK"/>
            <w:cs/>
          </w:rPr>
          <w:footnoteReference w:id="42"/>
        </w:r>
        <w:r>
          <w:rPr>
            <w:rFonts w:ascii="TH SarabunPSK" w:hAnsi="TH SarabunPSK" w:cs="TH SarabunPSK"/>
          </w:rPr>
          <w:t xml:space="preserve"> </w:t>
        </w:r>
        <w:r>
          <w:rPr>
            <w:rFonts w:ascii="TH SarabunPSK" w:hAnsi="TH SarabunPSK" w:cs="TH SarabunPSK" w:hint="cs"/>
            <w:cs/>
          </w:rPr>
          <w:t>การบริการของภาครัฐที่มีให้บริการผ่านระบบดิจิทัลมาใช้ระบบยืนยันตัวตนนี้ในการเข้าใช้บริการ นอกจากนี้ยังให้บริการกับคนต่างชาติที่ต้องการขอ</w:t>
        </w:r>
        <w:r>
          <w:rPr>
            <w:rFonts w:ascii="TH SarabunPSK" w:hAnsi="TH SarabunPSK" w:cs="TH SarabunPSK" w:hint="cs"/>
            <w:cs/>
          </w:rPr>
          <w:lastRenderedPageBreak/>
          <w:t xml:space="preserve">วีซ่าเข้าประเทศ </w:t>
        </w:r>
        <w:r>
          <w:rPr>
            <w:rStyle w:val="FootnoteReference"/>
            <w:rFonts w:ascii="TH SarabunPSK" w:hAnsi="TH SarabunPSK" w:cs="TH SarabunPSK"/>
            <w:cs/>
          </w:rPr>
          <w:footnoteReference w:id="43"/>
        </w:r>
        <w:r>
          <w:rPr>
            <w:rFonts w:ascii="TH SarabunPSK" w:hAnsi="TH SarabunPSK" w:cs="TH SarabunPSK" w:hint="cs"/>
            <w:cs/>
          </w:rPr>
          <w:t xml:space="preserve"> โดยใช้ระบบยืนยันตัวตนเดียวกันนี้ ปัจจุบันมีบริการที่ใช้ระบบ </w:t>
        </w:r>
        <w:proofErr w:type="spellStart"/>
        <w:r>
          <w:rPr>
            <w:rFonts w:ascii="TH SarabunPSK" w:hAnsi="TH SarabunPSK" w:cs="TH SarabunPSK" w:hint="eastAsia"/>
          </w:rPr>
          <w:t>R</w:t>
        </w:r>
        <w:r>
          <w:rPr>
            <w:rFonts w:ascii="TH SarabunPSK" w:hAnsi="TH SarabunPSK" w:cs="TH SarabunPSK"/>
          </w:rPr>
          <w:t>ealMe</w:t>
        </w:r>
        <w:proofErr w:type="spellEnd"/>
        <w:r>
          <w:rPr>
            <w:rFonts w:ascii="TH SarabunPSK" w:hAnsi="TH SarabunPSK" w:cs="TH SarabunPSK"/>
          </w:rPr>
          <w:t xml:space="preserve"> </w:t>
        </w:r>
        <w:r>
          <w:rPr>
            <w:rFonts w:ascii="TH SarabunPSK" w:hAnsi="TH SarabunPSK" w:cs="TH SarabunPSK" w:hint="cs"/>
            <w:cs/>
          </w:rPr>
          <w:t>นี้อยู่จำนวนหนึ่งและปรับเปลี่ยนมาใช้เพิ่มมากขึ้น</w:t>
        </w:r>
        <w:proofErr w:type="spellStart"/>
        <w:r>
          <w:rPr>
            <w:rFonts w:ascii="TH SarabunPSK" w:hAnsi="TH SarabunPSK" w:cs="TH SarabunPSK" w:hint="cs"/>
            <w:cs/>
          </w:rPr>
          <w:t>เรื่อยๆ</w:t>
        </w:r>
        <w:proofErr w:type="spellEnd"/>
      </w:ins>
    </w:p>
    <w:p w14:paraId="70F1AFC1" w14:textId="77777777" w:rsidR="00546E3B" w:rsidRDefault="00546E3B" w:rsidP="00546E3B">
      <w:pPr>
        <w:ind w:firstLine="720"/>
        <w:jc w:val="both"/>
        <w:rPr>
          <w:ins w:id="415" w:author="Microsoft Office User" w:date="2022-12-03T14:29:00Z"/>
          <w:rFonts w:ascii="TH SarabunPSK" w:hAnsi="TH SarabunPSK" w:cs="TH SarabunPSK"/>
        </w:rPr>
      </w:pPr>
      <w:ins w:id="416" w:author="Microsoft Office User" w:date="2022-12-03T14:29:00Z">
        <w:r>
          <w:rPr>
            <w:rFonts w:ascii="TH SarabunPSK" w:hAnsi="TH SarabunPSK" w:cs="TH SarabunPSK" w:hint="cs"/>
            <w:cs/>
          </w:rPr>
          <w:t>จะเห็นได้จากประสบการณ์วิวัฒนาการการใช้ระบบยืนยันตัวตนของประเทศต่างๆ การพัฒนาระบบยืนยันตัวตนเพียงระบบเดียว โดยไม่อนุญาตให้ใช้ระบบยืนยันตัวตนอื่นนั้นทำได้ยาก โดยเฉพาะประเทศที่มีขนาดใหญ่และมีประชากรมาก เช่น ประเทศสหรัฐอเมริกา เป็นต้น แต่ถ้าเป็นการให้ใช้ได้ในขอบเขตหนึ่ง เช่น บริการเฉพาะใน</w:t>
        </w:r>
        <w:r w:rsidRPr="00EE739C">
          <w:rPr>
            <w:rFonts w:ascii="TH SarabunPSK" w:hAnsi="TH SarabunPSK" w:cs="TH SarabunPSK" w:hint="cs"/>
            <w:cs/>
          </w:rPr>
          <w:t>รัฐคอน</w:t>
        </w:r>
        <w:proofErr w:type="spellStart"/>
        <w:r w:rsidRPr="00EE739C">
          <w:rPr>
            <w:rFonts w:ascii="TH SarabunPSK" w:hAnsi="TH SarabunPSK" w:cs="TH SarabunPSK" w:hint="cs"/>
            <w:cs/>
          </w:rPr>
          <w:t>เนทิคัต</w:t>
        </w:r>
        <w:proofErr w:type="spellEnd"/>
        <w:r>
          <w:rPr>
            <w:rFonts w:ascii="TH SarabunPSK" w:hAnsi="TH SarabunPSK" w:cs="TH SarabunPSK" w:hint="cs"/>
            <w:cs/>
          </w:rPr>
          <w:t xml:space="preserve"> ก็สามารถทำได้สำเร็จเช่นกัน </w:t>
        </w:r>
      </w:ins>
    </w:p>
    <w:p w14:paraId="02F07F3F" w14:textId="77777777" w:rsidR="00546E3B" w:rsidRDefault="00546E3B" w:rsidP="00546E3B">
      <w:pPr>
        <w:ind w:firstLine="720"/>
        <w:jc w:val="both"/>
        <w:rPr>
          <w:ins w:id="417" w:author="Microsoft Office User" w:date="2022-12-03T14:29:00Z"/>
          <w:rFonts w:ascii="TH SarabunPSK" w:hAnsi="TH SarabunPSK" w:cs="TH SarabunPSK" w:hint="cs"/>
          <w:cs/>
        </w:rPr>
      </w:pPr>
      <w:ins w:id="418" w:author="Microsoft Office User" w:date="2022-12-03T14:29:00Z">
        <w:r>
          <w:rPr>
            <w:rFonts w:ascii="TH SarabunPSK" w:hAnsi="TH SarabunPSK" w:cs="TH SarabunPSK" w:hint="cs"/>
            <w:cs/>
          </w:rPr>
          <w:t xml:space="preserve">ในบางประเทศแม้จะเป็นประเทศขนาดเล็กมีประชาชนไม่มาก ก็ยังมีระบบยืนยันตัวตนหลายระบบอยู่ มีลักษณะคล้ายกับสถานการณ์ในประเทศไทย ซึ่งมีระบบยืนยันตัวตนหลายระบบ อาทิ เช่น ระบบ </w:t>
        </w:r>
        <w:r>
          <w:rPr>
            <w:rFonts w:ascii="TH SarabunPSK" w:hAnsi="TH SarabunPSK" w:cs="TH SarabunPSK" w:hint="eastAsia"/>
          </w:rPr>
          <w:t>D</w:t>
        </w:r>
        <w:r>
          <w:rPr>
            <w:rFonts w:ascii="TH SarabunPSK" w:hAnsi="TH SarabunPSK" w:cs="TH SarabunPSK"/>
          </w:rPr>
          <w:t xml:space="preserve">igital ID </w:t>
        </w:r>
        <w:r>
          <w:rPr>
            <w:rFonts w:ascii="TH SarabunPSK" w:hAnsi="TH SarabunPSK" w:cs="TH SarabunPSK" w:hint="cs"/>
            <w:cs/>
          </w:rPr>
          <w:t xml:space="preserve">ของ </w:t>
        </w:r>
        <w:r>
          <w:rPr>
            <w:rFonts w:ascii="TH SarabunPSK" w:hAnsi="TH SarabunPSK" w:cs="TH SarabunPSK" w:hint="eastAsia"/>
          </w:rPr>
          <w:t>D</w:t>
        </w:r>
        <w:r>
          <w:rPr>
            <w:rFonts w:ascii="TH SarabunPSK" w:hAnsi="TH SarabunPSK" w:cs="TH SarabunPSK"/>
          </w:rPr>
          <w:t>GA</w:t>
        </w:r>
        <w:r>
          <w:rPr>
            <w:rFonts w:ascii="TH SarabunPSK" w:hAnsi="TH SarabunPSK" w:cs="TH SarabunPSK" w:hint="cs"/>
            <w:cs/>
          </w:rPr>
          <w:t>,</w:t>
        </w:r>
        <w:r>
          <w:rPr>
            <w:rFonts w:ascii="TH SarabunPSK" w:hAnsi="TH SarabunPSK" w:cs="TH SarabunPSK"/>
          </w:rPr>
          <w:t xml:space="preserve"> </w:t>
        </w:r>
        <w:r>
          <w:rPr>
            <w:rFonts w:ascii="TH SarabunPSK" w:hAnsi="TH SarabunPSK" w:cs="TH SarabunPSK" w:hint="cs"/>
            <w:cs/>
          </w:rPr>
          <w:t xml:space="preserve">ระบบ </w:t>
        </w:r>
        <w:r>
          <w:rPr>
            <w:rFonts w:ascii="TH SarabunPSK" w:hAnsi="TH SarabunPSK" w:cs="TH SarabunPSK" w:hint="eastAsia"/>
          </w:rPr>
          <w:t>N</w:t>
        </w:r>
        <w:r>
          <w:rPr>
            <w:rFonts w:ascii="TH SarabunPSK" w:hAnsi="TH SarabunPSK" w:cs="TH SarabunPSK"/>
          </w:rPr>
          <w:t xml:space="preserve">ational Digital ID </w:t>
        </w:r>
        <w:r>
          <w:rPr>
            <w:rFonts w:ascii="TH SarabunPSK" w:hAnsi="TH SarabunPSK" w:cs="TH SarabunPSK" w:hint="cs"/>
            <w:cs/>
          </w:rPr>
          <w:t xml:space="preserve">ของ </w:t>
        </w:r>
        <w:proofErr w:type="spellStart"/>
        <w:r>
          <w:rPr>
            <w:rFonts w:ascii="TH SarabunPSK" w:hAnsi="TH SarabunPSK" w:cs="TH SarabunPSK" w:hint="cs"/>
            <w:cs/>
          </w:rPr>
          <w:t>สพธอ</w:t>
        </w:r>
        <w:proofErr w:type="spellEnd"/>
        <w:r>
          <w:rPr>
            <w:rFonts w:ascii="TH SarabunPSK" w:hAnsi="TH SarabunPSK" w:cs="TH SarabunPSK" w:hint="cs"/>
            <w:cs/>
          </w:rPr>
          <w:t xml:space="preserve">, และระบบ </w:t>
        </w:r>
        <w:r>
          <w:rPr>
            <w:rFonts w:ascii="TH SarabunPSK" w:hAnsi="TH SarabunPSK" w:cs="TH SarabunPSK" w:hint="eastAsia"/>
          </w:rPr>
          <w:t>D</w:t>
        </w:r>
        <w:r>
          <w:rPr>
            <w:rFonts w:ascii="TH SarabunPSK" w:hAnsi="TH SarabunPSK" w:cs="TH SarabunPSK"/>
          </w:rPr>
          <w:t xml:space="preserve">OPA Digital ID </w:t>
        </w:r>
        <w:r>
          <w:rPr>
            <w:rFonts w:ascii="TH SarabunPSK" w:hAnsi="TH SarabunPSK" w:cs="TH SarabunPSK" w:hint="cs"/>
            <w:cs/>
          </w:rPr>
          <w:t xml:space="preserve">ของ กรมการปกครอง เป็นต้น เมื่ออ้างอิงกับประสบการณ์ของประเทศอังกฤษ ประเทศนิวซีแลนด์ ประเทศสหรัฐอเมริกา ก็ยังให้บริการในระบบโดยมีการอนุญาตให้ใช้ </w:t>
        </w:r>
        <w:r>
          <w:rPr>
            <w:rFonts w:ascii="TH SarabunPSK" w:hAnsi="TH SarabunPSK" w:cs="TH SarabunPSK"/>
          </w:rPr>
          <w:t>ID</w:t>
        </w:r>
        <w:r>
          <w:rPr>
            <w:rFonts w:ascii="TH SarabunPSK" w:hAnsi="TH SarabunPSK" w:cs="TH SarabunPSK" w:hint="cs"/>
            <w:cs/>
          </w:rPr>
          <w:t xml:space="preserve"> หลากหลายได้อยู่ บนหลักการสนับสนุนให้ใช้ </w:t>
        </w:r>
        <w:r>
          <w:rPr>
            <w:rFonts w:ascii="TH SarabunPSK" w:hAnsi="TH SarabunPSK" w:cs="TH SarabunPSK"/>
          </w:rPr>
          <w:t>ID</w:t>
        </w:r>
        <w:r>
          <w:rPr>
            <w:rFonts w:ascii="TH SarabunPSK" w:hAnsi="TH SarabunPSK" w:cs="TH SarabunPSK" w:hint="cs"/>
            <w:cs/>
          </w:rPr>
          <w:t xml:space="preserve"> ที่ได้รับความนิยมและมีผู้ใช้งานมากเป็น </w:t>
        </w:r>
        <w:r>
          <w:rPr>
            <w:rFonts w:ascii="TH SarabunPSK" w:hAnsi="TH SarabunPSK" w:cs="TH SarabunPSK"/>
          </w:rPr>
          <w:t xml:space="preserve">ID </w:t>
        </w:r>
        <w:r>
          <w:rPr>
            <w:rFonts w:ascii="TH SarabunPSK" w:hAnsi="TH SarabunPSK" w:cs="TH SarabunPSK" w:hint="cs"/>
            <w:cs/>
          </w:rPr>
          <w:t>หลักในการยืนยันตัวตนให้มากที่สุด ซึ่งหลักการดังกล่าวนี้น่าจะช่วยลดอุปสรรคในการบูร</w:t>
        </w:r>
        <w:proofErr w:type="spellStart"/>
        <w:r>
          <w:rPr>
            <w:rFonts w:ascii="TH SarabunPSK" w:hAnsi="TH SarabunPSK" w:cs="TH SarabunPSK" w:hint="cs"/>
            <w:cs/>
          </w:rPr>
          <w:t>ณา</w:t>
        </w:r>
        <w:proofErr w:type="spellEnd"/>
        <w:r>
          <w:rPr>
            <w:rFonts w:ascii="TH SarabunPSK" w:hAnsi="TH SarabunPSK" w:cs="TH SarabunPSK" w:hint="cs"/>
            <w:cs/>
          </w:rPr>
          <w:t>การระบบบริการภาครัฐในประเทศไทยได้เป็นอย่างดี</w:t>
        </w:r>
      </w:ins>
    </w:p>
    <w:p w14:paraId="5F46FCB0" w14:textId="77777777" w:rsidR="00546E3B" w:rsidRDefault="00546E3B">
      <w:pPr>
        <w:rPr>
          <w:ins w:id="419" w:author="Microsoft Office User" w:date="2022-12-03T14:29:00Z"/>
          <w:rFonts w:ascii="TH SarabunPSK" w:eastAsiaTheme="minorEastAsia" w:hAnsi="TH SarabunPSK" w:cs="TH SarabunPSK"/>
          <w:b/>
          <w:bCs/>
          <w:u w:val="single"/>
          <w:lang w:eastAsia="ja-JP"/>
        </w:rPr>
      </w:pPr>
      <w:ins w:id="420" w:author="Microsoft Office User" w:date="2022-12-03T14:29:00Z">
        <w:r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br w:type="page"/>
        </w:r>
      </w:ins>
    </w:p>
    <w:p w14:paraId="19B2DF48" w14:textId="49211F38" w:rsidR="0033564B" w:rsidRPr="00F511BC" w:rsidRDefault="00C63A2C" w:rsidP="0033564B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F511BC">
        <w:rPr>
          <w:rFonts w:ascii="TH SarabunPSK" w:eastAsiaTheme="minorEastAsia" w:hAnsi="TH SarabunPSK" w:cs="TH SarabunPSK"/>
          <w:b/>
          <w:bCs/>
          <w:u w:val="single"/>
          <w:lang w:eastAsia="ja-JP"/>
        </w:rPr>
        <w:lastRenderedPageBreak/>
        <w:t>2.</w:t>
      </w:r>
      <w:del w:id="421" w:author="Microsoft Office User" w:date="2022-12-03T14:31:00Z">
        <w:r w:rsidRPr="00F511BC" w:rsidDel="00546E3B"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delText xml:space="preserve">11 </w:delText>
        </w:r>
      </w:del>
      <w:ins w:id="422" w:author="Microsoft Office User" w:date="2022-12-03T14:31:00Z">
        <w:r w:rsidR="00546E3B"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>6</w:t>
        </w:r>
        <w:r w:rsidR="00546E3B" w:rsidRPr="00F511BC"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t xml:space="preserve"> </w:t>
        </w:r>
      </w:ins>
      <w:del w:id="423" w:author="Microsoft Office User" w:date="2022-12-03T12:56:00Z">
        <w:r w:rsidRPr="00F511BC" w:rsidDel="00D63F4B">
          <w:rPr>
            <w:rFonts w:ascii="TH SarabunPSK" w:eastAsiaTheme="minorEastAsia" w:hAnsi="TH SarabunPSK" w:cs="TH SarabunPSK"/>
            <w:b/>
            <w:bCs/>
            <w:u w:val="single"/>
            <w:lang w:eastAsia="ja-JP"/>
          </w:rPr>
          <w:delText xml:space="preserve"> </w:delText>
        </w:r>
      </w:del>
      <w:r w:rsidR="0033564B" w:rsidRPr="00F511BC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แนวทางการให้แบ่งส่วนหน้าที่ของการให้บริการประชาชน</w:t>
      </w:r>
    </w:p>
    <w:p w14:paraId="0773DA37" w14:textId="2C770A8A" w:rsidR="0033564B" w:rsidRPr="00F511BC" w:rsidRDefault="0033564B" w:rsidP="0033564B">
      <w:pPr>
        <w:rPr>
          <w:rFonts w:ascii="TH SarabunPSK" w:eastAsiaTheme="minorEastAsia" w:hAnsi="TH SarabunPSK" w:cs="TH SarabunPSK"/>
          <w:lang w:eastAsia="ja-JP"/>
        </w:rPr>
      </w:pPr>
      <w:r w:rsidRPr="00F511BC">
        <w:rPr>
          <w:rFonts w:ascii="TH SarabunPSK" w:eastAsiaTheme="minorEastAsia" w:hAnsi="TH SarabunPSK" w:cs="TH SarabunPSK"/>
          <w:cs/>
          <w:lang w:eastAsia="ja-JP"/>
        </w:rPr>
        <w:tab/>
      </w:r>
      <w:r w:rsidRPr="00F511BC">
        <w:rPr>
          <w:rFonts w:ascii="TH SarabunPSK" w:eastAsiaTheme="minorEastAsia" w:hAnsi="TH SarabunPSK" w:cs="TH SarabunPSK" w:hint="cs"/>
          <w:cs/>
          <w:lang w:eastAsia="ja-JP"/>
        </w:rPr>
        <w:t>ในการให้บริการประชาชน ประกอบด้วยหลายส่วนงานที่เกี่ยวข้อง ได้แก่ หน่วยงานเจ้าของบริการ หน่วยงานกลางสนับสนุนการบูรณาการ และหน่วยงานสนับสนุนด้านเทคนิกดิจิทัล แต่ละส่วนมีควรมีหน้าที่ความรับผิดชอบที่แตกต่างกัน ได้แก่</w:t>
      </w:r>
    </w:p>
    <w:p w14:paraId="667E0AED" w14:textId="3932D541" w:rsidR="00E25767" w:rsidRPr="00F511BC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  <w:rPrChange w:id="424" w:author="Microsoft Office User" w:date="2022-12-03T12:50:00Z">
            <w:rPr>
              <w:rFonts w:ascii="TH SarabunPSK" w:hAnsi="TH SarabunPSK" w:cs="TH SarabunPSK"/>
            </w:rPr>
          </w:rPrChange>
        </w:rPr>
      </w:pPr>
      <w:r w:rsidRPr="00F511BC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25" w:author="Microsoft Office User" w:date="2022-12-03T12:50:00Z">
            <w:rPr>
              <w:rFonts w:ascii="TH SarabunPSK" w:eastAsiaTheme="minorEastAsia" w:hAnsi="TH SarabunPSK" w:cs="TH SarabunPSK" w:hint="cs"/>
              <w:cs/>
              <w:lang w:eastAsia="ja-JP"/>
            </w:rPr>
          </w:rPrChange>
        </w:rPr>
        <w:t>เจ้าหน้าที่ให้บริการของหน่วยงานเจ้าของบริการ มีหน้าที่หลักในการให้บริการและตอบคำถามประชาชน ในส่วนที่เกี่ยวกับกระบวนการให้บริการ เอกสารหลัฐาน กฎหมาย สถานะของการให้บริการ</w:t>
      </w:r>
    </w:p>
    <w:p w14:paraId="6E2BE512" w14:textId="29C8AAA8" w:rsidR="0033564B" w:rsidRPr="00F511BC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  <w:rPrChange w:id="426" w:author="Microsoft Office User" w:date="2022-12-03T12:50:00Z">
            <w:rPr>
              <w:rFonts w:ascii="TH SarabunPSK" w:hAnsi="TH SarabunPSK" w:cs="TH SarabunPSK"/>
            </w:rPr>
          </w:rPrChange>
        </w:rPr>
      </w:pPr>
      <w:r w:rsidRPr="00F511BC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27" w:author="Microsoft Office User" w:date="2022-12-03T12:50:00Z">
            <w:rPr>
              <w:rFonts w:ascii="TH SarabunPSK" w:eastAsiaTheme="minorEastAsia" w:hAnsi="TH SarabunPSK" w:cs="TH SarabunPSK" w:hint="cs"/>
              <w:cs/>
              <w:lang w:eastAsia="ja-JP"/>
            </w:rPr>
          </w:rPrChange>
        </w:rPr>
        <w:t>เจ้าหน้าที่ดิจิทัลของหน่วยงานเจ้าของบริการ มีหน้าที่ พัฒนาและบำรุงรักษา ดูแลระบบดิจิทัลของหน่วยงานให้พร้อมให้บริการ ให้บริการและตอบคำถามด้านเทคนิกดิจิทัล</w:t>
      </w:r>
    </w:p>
    <w:p w14:paraId="721B9211" w14:textId="302B1D65" w:rsidR="000C3552" w:rsidRPr="00F511BC" w:rsidRDefault="000C3552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  <w:rPrChange w:id="428" w:author="Microsoft Office User" w:date="2022-12-03T12:50:00Z">
            <w:rPr>
              <w:rFonts w:ascii="TH SarabunPSK" w:hAnsi="TH SarabunPSK" w:cs="TH SarabunPSK"/>
            </w:rPr>
          </w:rPrChange>
        </w:rPr>
      </w:pPr>
      <w:r w:rsidRPr="00F511BC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29" w:author="Microsoft Office User" w:date="2022-12-03T12:50:00Z">
            <w:rPr>
              <w:rFonts w:ascii="TH SarabunPSK" w:eastAsiaTheme="minorEastAsia" w:hAnsi="TH SarabunPSK" w:cs="TH SarabunPSK" w:hint="cs"/>
              <w:cs/>
              <w:lang w:eastAsia="ja-JP"/>
            </w:rPr>
          </w:rPrChange>
        </w:rPr>
        <w:t>หน่วยงานกลางสนับสนุนการให้บริการ มีหน้าที่ ให้บริการเชิงบูรณาการ ดูแลเฝ้าระวังสถานะการเชื่อมโยงของระบบดิจิทัลพร้อมใช้งานอยู่เสมอ ตอบคำถามเกี่ยวกับสถานะการให้บริการ ประสานงานกับหน่วยงานที่</w:t>
      </w:r>
      <w:r w:rsidR="00AA5A86" w:rsidRPr="00F511BC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30" w:author="Microsoft Office User" w:date="2022-12-03T12:50:00Z">
            <w:rPr>
              <w:rFonts w:ascii="TH SarabunPSK" w:eastAsiaTheme="minorEastAsia" w:hAnsi="TH SarabunPSK" w:cs="TH SarabunPSK" w:hint="cs"/>
              <w:cs/>
              <w:lang w:eastAsia="ja-JP"/>
            </w:rPr>
          </w:rPrChange>
        </w:rPr>
        <w:t>เกี่ยวข้องเพื่อำนวยความสะดวกให้แก่</w:t>
      </w:r>
      <w:r w:rsidR="0089368E" w:rsidRPr="00F511BC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31" w:author="Microsoft Office User" w:date="2022-12-03T12:50:00Z">
            <w:rPr>
              <w:rFonts w:ascii="TH SarabunPSK" w:eastAsiaTheme="minorEastAsia" w:hAnsi="TH SarabunPSK" w:cs="TH SarabunPSK" w:hint="cs"/>
              <w:cs/>
              <w:lang w:eastAsia="ja-JP"/>
            </w:rPr>
          </w:rPrChange>
        </w:rPr>
        <w:t>ประชาชนและธุรกิจ</w:t>
      </w:r>
      <w:r w:rsidR="00AA5A86" w:rsidRPr="00F511BC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32" w:author="Microsoft Office User" w:date="2022-12-03T12:50:00Z">
            <w:rPr>
              <w:rFonts w:ascii="TH SarabunPSK" w:eastAsiaTheme="minorEastAsia" w:hAnsi="TH SarabunPSK" w:cs="TH SarabunPSK" w:hint="cs"/>
              <w:cs/>
              <w:lang w:eastAsia="ja-JP"/>
            </w:rPr>
          </w:rPrChange>
        </w:rPr>
        <w:t>ผู้ใช้บริการ</w:t>
      </w:r>
    </w:p>
    <w:p w14:paraId="1070E2D2" w14:textId="77777777" w:rsidR="002D76B7" w:rsidRPr="00FE4B35" w:rsidRDefault="002D76B7" w:rsidP="005521B2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1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0E2F" w14:textId="77777777" w:rsidR="00561636" w:rsidRDefault="00561636" w:rsidP="00B72412">
      <w:r>
        <w:separator/>
      </w:r>
    </w:p>
  </w:endnote>
  <w:endnote w:type="continuationSeparator" w:id="0">
    <w:p w14:paraId="0C5342B5" w14:textId="77777777" w:rsidR="00561636" w:rsidRDefault="00561636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FC1D" w14:textId="77777777" w:rsidR="00561636" w:rsidRDefault="00561636" w:rsidP="00B72412">
      <w:r>
        <w:separator/>
      </w:r>
    </w:p>
  </w:footnote>
  <w:footnote w:type="continuationSeparator" w:id="0">
    <w:p w14:paraId="67706820" w14:textId="77777777" w:rsidR="00561636" w:rsidRDefault="00561636" w:rsidP="00B72412">
      <w:r>
        <w:continuationSeparator/>
      </w:r>
    </w:p>
  </w:footnote>
  <w:footnote w:id="1">
    <w:p w14:paraId="10E50F0A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8187C">
        <w:t>https://blog.ons.gov.uk/2022/02/21/how-different-countries-have-measured-the-output-of-public-services-during-the-pandemic/</w:t>
      </w:r>
    </w:p>
  </w:footnote>
  <w:footnote w:id="2">
    <w:p w14:paraId="3E7E9D44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">
    <w:p w14:paraId="1A64211B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2AA9">
        <w:t>https://www.oecd-ilibrary.org/governance/government-at-a-glance-2021_1c258f55-en</w:t>
      </w:r>
    </w:p>
  </w:footnote>
  <w:footnote w:id="4">
    <w:p w14:paraId="0E56D5C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801AB">
        <w:t>https://www.outsourceaccelerator.com/articles/outsourcing-statistics/</w:t>
      </w:r>
    </w:p>
  </w:footnote>
  <w:footnote w:id="5">
    <w:p w14:paraId="34536239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https://www.arlingclose.com/insights/what-happened-with-carillion</w:t>
      </w:r>
    </w:p>
  </w:footnote>
  <w:footnote w:id="6">
    <w:p w14:paraId="7DEBEA0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https://www.gov.uk/government/publications/the-sourcing-and-consultancy-playbooks</w:t>
      </w:r>
    </w:p>
  </w:footnote>
  <w:footnote w:id="7">
    <w:p w14:paraId="5E7D75F7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https://www.instituteforgovernment.org.uk/our-work/policy-making/government-outsourcing</w:t>
      </w:r>
    </w:p>
  </w:footnote>
  <w:footnote w:id="8">
    <w:p w14:paraId="0E236EC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https://insidegovuk.blog.gov.uk/2021/06/11/incident-report-gov-uk-outage-on-8-june-2021/</w:t>
      </w:r>
    </w:p>
  </w:footnote>
  <w:footnote w:id="9">
    <w:p w14:paraId="005CBCC8" w14:textId="77777777" w:rsidR="005521B2" w:rsidRPr="00511805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11805">
        <w:t>https://www.theregister.com/2021/08/26/uk_government_3bn_contact_centre/</w:t>
      </w:r>
    </w:p>
  </w:footnote>
  <w:footnote w:id="10">
    <w:p w14:paraId="00C2EFE5" w14:textId="77777777" w:rsidR="005521B2" w:rsidRPr="00C357C0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https://www.tussell.com/insights/uk-government-strategic-suppliers#WhatSS</w:t>
      </w:r>
    </w:p>
  </w:footnote>
  <w:footnote w:id="11">
    <w:p w14:paraId="5179D040" w14:textId="77777777" w:rsidR="005521B2" w:rsidRPr="00C357C0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57C0">
        <w:t>https://www.altinn.no/en/about-altinn/the-altinn-co-operation/</w:t>
      </w:r>
    </w:p>
  </w:footnote>
  <w:footnote w:id="12">
    <w:p w14:paraId="493707F8" w14:textId="77777777" w:rsidR="005521B2" w:rsidRPr="00CE2ADD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E2ADD">
        <w:t>https://joinup.ec.europa.eu/sites/default/files/inline-files/Norway%20Factsheet%20Validated.pdf</w:t>
      </w:r>
    </w:p>
  </w:footnote>
  <w:footnote w:id="13">
    <w:p w14:paraId="5F3996A6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http://norden.diva-portal.org/smash/get/diva2:902133/FULLTEXT01.pdf</w:t>
      </w:r>
    </w:p>
  </w:footnote>
  <w:footnote w:id="14">
    <w:p w14:paraId="3F554B2D" w14:textId="77777777" w:rsidR="005521B2" w:rsidRPr="007A341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A3412">
        <w:t>https://www.oecd.org/gov/digital-government/digital-government-review-norway-recommendations.pdf</w:t>
      </w:r>
    </w:p>
  </w:footnote>
  <w:footnote w:id="15">
    <w:p w14:paraId="4631D444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https://www.regjeringen.no/en/dokumenter/digital-agenda-for-norway-in-brief/id2499897/?ch=6</w:t>
      </w:r>
    </w:p>
  </w:footnote>
  <w:footnote w:id="16">
    <w:p w14:paraId="00A90328" w14:textId="77777777" w:rsidR="005521B2" w:rsidRPr="00EE739C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739C">
        <w:t>https://data.norge.no/</w:t>
      </w:r>
    </w:p>
  </w:footnote>
  <w:footnote w:id="17">
    <w:p w14:paraId="6EEACFD3" w14:textId="77777777" w:rsidR="005521B2" w:rsidRPr="00EE739C" w:rsidDel="00546E3B" w:rsidRDefault="005521B2" w:rsidP="005521B2">
      <w:pPr>
        <w:pStyle w:val="FootnoteText"/>
        <w:rPr>
          <w:del w:id="297" w:author="Microsoft Office User" w:date="2022-12-03T14:28:00Z"/>
          <w:cs/>
        </w:rPr>
      </w:pPr>
      <w:del w:id="298" w:author="Microsoft Office User" w:date="2022-12-03T14:28:00Z">
        <w:r w:rsidDel="00546E3B">
          <w:rPr>
            <w:rStyle w:val="FootnoteReference"/>
          </w:rPr>
          <w:footnoteRef/>
        </w:r>
        <w:r w:rsidDel="00546E3B">
          <w:delText xml:space="preserve"> </w:delText>
        </w:r>
        <w:r w:rsidRPr="00EE739C" w:rsidDel="00546E3B">
          <w:delText>https://www.forgerock.com/customer/state-connecticut</w:delText>
        </w:r>
      </w:del>
    </w:p>
  </w:footnote>
  <w:footnote w:id="18">
    <w:p w14:paraId="4133B7A2" w14:textId="77777777" w:rsidR="005521B2" w:rsidRPr="00D46197" w:rsidDel="00546E3B" w:rsidRDefault="005521B2" w:rsidP="005521B2">
      <w:pPr>
        <w:pStyle w:val="FootnoteText"/>
        <w:rPr>
          <w:del w:id="315" w:author="Microsoft Office User" w:date="2022-12-03T14:28:00Z"/>
        </w:rPr>
      </w:pPr>
      <w:del w:id="316" w:author="Microsoft Office User" w:date="2022-12-03T14:28:00Z">
        <w:r w:rsidDel="00546E3B">
          <w:rPr>
            <w:rStyle w:val="FootnoteReference"/>
          </w:rPr>
          <w:footnoteRef/>
        </w:r>
        <w:r w:rsidDel="00546E3B">
          <w:delText xml:space="preserve"> </w:delText>
        </w:r>
        <w:r w:rsidRPr="00D46197" w:rsidDel="00546E3B">
          <w:delText>https://www.icaew.com/insights/tax-news/2022/mar-2022/hmrc-withdraws-gov-uk-verify</w:delText>
        </w:r>
      </w:del>
    </w:p>
  </w:footnote>
  <w:footnote w:id="19">
    <w:p w14:paraId="7818891B" w14:textId="77777777" w:rsidR="005521B2" w:rsidRPr="00526242" w:rsidDel="00546E3B" w:rsidRDefault="005521B2" w:rsidP="005521B2">
      <w:pPr>
        <w:pStyle w:val="FootnoteText"/>
        <w:rPr>
          <w:del w:id="317" w:author="Microsoft Office User" w:date="2022-12-03T14:28:00Z"/>
          <w:cs/>
        </w:rPr>
      </w:pPr>
      <w:del w:id="318" w:author="Microsoft Office User" w:date="2022-12-03T14:28:00Z">
        <w:r w:rsidDel="00546E3B">
          <w:rPr>
            <w:rStyle w:val="FootnoteReference"/>
          </w:rPr>
          <w:footnoteRef/>
        </w:r>
        <w:r w:rsidDel="00546E3B">
          <w:delText xml:space="preserve"> </w:delText>
        </w:r>
        <w:r w:rsidRPr="00526242" w:rsidDel="00546E3B">
          <w:delText>https://www.forgerock.com/customer/uk-department-work-pensions</w:delText>
        </w:r>
      </w:del>
    </w:p>
  </w:footnote>
  <w:footnote w:id="20">
    <w:p w14:paraId="6050C70B" w14:textId="77777777" w:rsidR="005521B2" w:rsidRPr="00526242" w:rsidDel="00546E3B" w:rsidRDefault="005521B2" w:rsidP="005521B2">
      <w:pPr>
        <w:pStyle w:val="FootnoteText"/>
        <w:rPr>
          <w:del w:id="324" w:author="Microsoft Office User" w:date="2022-12-03T14:28:00Z"/>
          <w:cs/>
        </w:rPr>
      </w:pPr>
      <w:del w:id="325" w:author="Microsoft Office User" w:date="2022-12-03T14:28:00Z">
        <w:r w:rsidDel="00546E3B">
          <w:rPr>
            <w:rStyle w:val="FootnoteReference"/>
          </w:rPr>
          <w:footnoteRef/>
        </w:r>
        <w:r w:rsidDel="00546E3B">
          <w:delText xml:space="preserve"> </w:delText>
        </w:r>
        <w:r w:rsidRPr="00526242" w:rsidDel="00546E3B">
          <w:delText>https://www.forgerock.com/customer/cnav</w:delText>
        </w:r>
      </w:del>
    </w:p>
  </w:footnote>
  <w:footnote w:id="21">
    <w:p w14:paraId="15F0E31D" w14:textId="77777777" w:rsidR="005521B2" w:rsidRPr="00743D47" w:rsidDel="00546E3B" w:rsidRDefault="005521B2" w:rsidP="005521B2">
      <w:pPr>
        <w:pStyle w:val="FootnoteText"/>
        <w:rPr>
          <w:del w:id="337" w:author="Microsoft Office User" w:date="2022-12-03T14:28:00Z"/>
        </w:rPr>
      </w:pPr>
      <w:del w:id="338" w:author="Microsoft Office User" w:date="2022-12-03T14:28:00Z">
        <w:r w:rsidDel="00546E3B">
          <w:rPr>
            <w:rStyle w:val="FootnoteReference"/>
          </w:rPr>
          <w:footnoteRef/>
        </w:r>
        <w:r w:rsidDel="00546E3B">
          <w:delText xml:space="preserve"> </w:delText>
        </w:r>
        <w:r w:rsidRPr="00743D47" w:rsidDel="00546E3B">
          <w:delText>https://www.realme.govt.nz/where-to-use-realme/</w:delText>
        </w:r>
      </w:del>
    </w:p>
  </w:footnote>
  <w:footnote w:id="22">
    <w:p w14:paraId="55459B83" w14:textId="77777777" w:rsidR="005521B2" w:rsidRPr="004C474E" w:rsidDel="00546E3B" w:rsidRDefault="005521B2" w:rsidP="005521B2">
      <w:pPr>
        <w:pStyle w:val="FootnoteText"/>
        <w:rPr>
          <w:del w:id="339" w:author="Microsoft Office User" w:date="2022-12-03T14:28:00Z"/>
          <w:cs/>
        </w:rPr>
      </w:pPr>
      <w:del w:id="340" w:author="Microsoft Office User" w:date="2022-12-03T14:28:00Z">
        <w:r w:rsidDel="00546E3B">
          <w:rPr>
            <w:rStyle w:val="FootnoteReference"/>
          </w:rPr>
          <w:footnoteRef/>
        </w:r>
        <w:r w:rsidDel="00546E3B">
          <w:delText xml:space="preserve"> </w:delText>
        </w:r>
        <w:r w:rsidRPr="004C474E" w:rsidDel="00546E3B">
          <w:delText>https://www.ivisa.com/new-zealand-blog/new-zealand-visa-and-realme</w:delText>
        </w:r>
      </w:del>
    </w:p>
  </w:footnote>
  <w:footnote w:id="23">
    <w:p w14:paraId="6A6BD178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11EF">
        <w:t>https://www.smartnation.gov.sg/files/press-releases/2021/factsheet-gobusiness.pdf</w:t>
      </w:r>
    </w:p>
  </w:footnote>
  <w:footnote w:id="24">
    <w:p w14:paraId="454FE37A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https://www.smartnation.gov.sg/initiatives/strategic-national-projects/lifesg</w:t>
      </w:r>
    </w:p>
  </w:footnote>
  <w:footnote w:id="25">
    <w:p w14:paraId="24D694F7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https://www.smartnation.gov.sg/initiatives/strategic-national-projects/national-digital-identity</w:t>
      </w:r>
    </w:p>
  </w:footnote>
  <w:footnote w:id="26">
    <w:p w14:paraId="571D92CF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7199B">
        <w:t>https://www.developer.tech.gov.sg/</w:t>
      </w:r>
    </w:p>
  </w:footnote>
  <w:footnote w:id="27">
    <w:p w14:paraId="2495E931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D157C">
        <w:t>https://myna.go.jp/</w:t>
      </w:r>
    </w:p>
  </w:footnote>
  <w:footnote w:id="28">
    <w:p w14:paraId="261FB60C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C7FD6">
        <w:t>https://www.jrepoint.jp/information/suica_mynapoint2/</w:t>
      </w:r>
    </w:p>
  </w:footnote>
  <w:footnote w:id="29">
    <w:p w14:paraId="2997BB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082B">
        <w:t>https://www.digital.go.jp/policies/dfft/</w:t>
      </w:r>
    </w:p>
  </w:footnote>
  <w:footnote w:id="30">
    <w:p w14:paraId="3D013934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C6E34">
        <w:t>https://www.digital.go.jp/news/minister-221011-01/</w:t>
      </w:r>
    </w:p>
  </w:footnote>
  <w:footnote w:id="31">
    <w:p w14:paraId="72FC4499" w14:textId="77777777" w:rsidR="005521B2" w:rsidRPr="00C60947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60947">
        <w:t>https://groupofnations.com/g7-summit-hiroshima-japan-2023/</w:t>
      </w:r>
    </w:p>
  </w:footnote>
  <w:footnote w:id="32">
    <w:p w14:paraId="52E0911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83D9F">
        <w:t>https://funpacifico.cl/wp-content/uploads/2021/05/Gobierno-Digital-PPT_Sr.-Son.pdf</w:t>
      </w:r>
    </w:p>
  </w:footnote>
  <w:footnote w:id="33">
    <w:p w14:paraId="0C2A6A89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h</w:t>
      </w:r>
      <w:r>
        <w:t>ttps://data.go.kr</w:t>
      </w:r>
    </w:p>
  </w:footnote>
  <w:footnote w:id="34">
    <w:p w14:paraId="5245BB1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03230">
        <w:t>https://cointelegraph.com/news/koreans-to-have-access-to-blockchain-powered-digital-ids-by-2024</w:t>
      </w:r>
    </w:p>
  </w:footnote>
  <w:footnote w:id="35">
    <w:p w14:paraId="58268F4F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6">
    <w:p w14:paraId="5A54A7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https://joinup.ec.europa.eu/collection/european-interoperability-reference-architecture-eira/about</w:t>
      </w:r>
    </w:p>
  </w:footnote>
  <w:footnote w:id="37">
    <w:p w14:paraId="7CAB0FF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https://ec.europa.eu/isa2/eif_en/</w:t>
      </w:r>
    </w:p>
  </w:footnote>
  <w:footnote w:id="38">
    <w:p w14:paraId="5F4E3860" w14:textId="77777777" w:rsidR="00546E3B" w:rsidRPr="00EE739C" w:rsidRDefault="00546E3B" w:rsidP="00546E3B">
      <w:pPr>
        <w:pStyle w:val="FootnoteText"/>
        <w:rPr>
          <w:ins w:id="397" w:author="Microsoft Office User" w:date="2022-12-03T14:29:00Z"/>
          <w:cs/>
        </w:rPr>
      </w:pPr>
      <w:ins w:id="398" w:author="Microsoft Office User" w:date="2022-12-03T14:29:00Z">
        <w:r>
          <w:rPr>
            <w:rStyle w:val="FootnoteReference"/>
          </w:rPr>
          <w:footnoteRef/>
        </w:r>
        <w:r>
          <w:t xml:space="preserve"> </w:t>
        </w:r>
        <w:r w:rsidRPr="00EE739C">
          <w:t>https://www.forgerock.com/customer/state-connecticut</w:t>
        </w:r>
      </w:ins>
    </w:p>
  </w:footnote>
  <w:footnote w:id="39">
    <w:p w14:paraId="56D5A653" w14:textId="77777777" w:rsidR="00546E3B" w:rsidRPr="00D46197" w:rsidRDefault="00546E3B" w:rsidP="00546E3B">
      <w:pPr>
        <w:pStyle w:val="FootnoteText"/>
        <w:rPr>
          <w:ins w:id="401" w:author="Microsoft Office User" w:date="2022-12-03T14:29:00Z"/>
        </w:rPr>
      </w:pPr>
      <w:ins w:id="402" w:author="Microsoft Office User" w:date="2022-12-03T14:29:00Z">
        <w:r>
          <w:rPr>
            <w:rStyle w:val="FootnoteReference"/>
          </w:rPr>
          <w:footnoteRef/>
        </w:r>
        <w:r>
          <w:t xml:space="preserve"> </w:t>
        </w:r>
        <w:r w:rsidRPr="00D46197">
          <w:t>https://www.icaew.com/insights/tax-news/2022/mar-2022/hmrc-withdraws-gov-uk-verify</w:t>
        </w:r>
      </w:ins>
    </w:p>
  </w:footnote>
  <w:footnote w:id="40">
    <w:p w14:paraId="5D5A9AC3" w14:textId="77777777" w:rsidR="00546E3B" w:rsidRPr="00526242" w:rsidRDefault="00546E3B" w:rsidP="00546E3B">
      <w:pPr>
        <w:pStyle w:val="FootnoteText"/>
        <w:rPr>
          <w:ins w:id="403" w:author="Microsoft Office User" w:date="2022-12-03T14:29:00Z"/>
          <w:cs/>
        </w:rPr>
      </w:pPr>
      <w:ins w:id="404" w:author="Microsoft Office User" w:date="2022-12-03T14:29:00Z">
        <w:r>
          <w:rPr>
            <w:rStyle w:val="FootnoteReference"/>
          </w:rPr>
          <w:footnoteRef/>
        </w:r>
        <w:r>
          <w:t xml:space="preserve"> </w:t>
        </w:r>
        <w:r w:rsidRPr="00526242">
          <w:t>https://www.forgerock.com/customer/uk-department-work-pensions</w:t>
        </w:r>
      </w:ins>
    </w:p>
  </w:footnote>
  <w:footnote w:id="41">
    <w:p w14:paraId="77F01828" w14:textId="77777777" w:rsidR="00546E3B" w:rsidRPr="00526242" w:rsidRDefault="00546E3B" w:rsidP="00546E3B">
      <w:pPr>
        <w:pStyle w:val="FootnoteText"/>
        <w:rPr>
          <w:ins w:id="407" w:author="Microsoft Office User" w:date="2022-12-03T14:29:00Z"/>
          <w:cs/>
        </w:rPr>
      </w:pPr>
      <w:ins w:id="408" w:author="Microsoft Office User" w:date="2022-12-03T14:29:00Z">
        <w:r>
          <w:rPr>
            <w:rStyle w:val="FootnoteReference"/>
          </w:rPr>
          <w:footnoteRef/>
        </w:r>
        <w:r>
          <w:t xml:space="preserve"> </w:t>
        </w:r>
        <w:r w:rsidRPr="00526242">
          <w:t>https://www.forgerock.com/customer/cnav</w:t>
        </w:r>
      </w:ins>
    </w:p>
  </w:footnote>
  <w:footnote w:id="42">
    <w:p w14:paraId="50DBB742" w14:textId="77777777" w:rsidR="00546E3B" w:rsidRPr="00743D47" w:rsidRDefault="00546E3B" w:rsidP="00546E3B">
      <w:pPr>
        <w:pStyle w:val="FootnoteText"/>
        <w:rPr>
          <w:ins w:id="411" w:author="Microsoft Office User" w:date="2022-12-03T14:29:00Z"/>
        </w:rPr>
      </w:pPr>
      <w:ins w:id="412" w:author="Microsoft Office User" w:date="2022-12-03T14:29:00Z">
        <w:r>
          <w:rPr>
            <w:rStyle w:val="FootnoteReference"/>
          </w:rPr>
          <w:footnoteRef/>
        </w:r>
        <w:r>
          <w:t xml:space="preserve"> </w:t>
        </w:r>
        <w:r w:rsidRPr="00743D47">
          <w:t>https://www.realme.govt.nz/where-to-use-realme/</w:t>
        </w:r>
      </w:ins>
    </w:p>
  </w:footnote>
  <w:footnote w:id="43">
    <w:p w14:paraId="18123B37" w14:textId="77777777" w:rsidR="00546E3B" w:rsidRPr="004C474E" w:rsidRDefault="00546E3B" w:rsidP="00546E3B">
      <w:pPr>
        <w:pStyle w:val="FootnoteText"/>
        <w:rPr>
          <w:ins w:id="413" w:author="Microsoft Office User" w:date="2022-12-03T14:29:00Z"/>
          <w:cs/>
        </w:rPr>
      </w:pPr>
      <w:ins w:id="414" w:author="Microsoft Office User" w:date="2022-12-03T14:29:00Z">
        <w:r>
          <w:rPr>
            <w:rStyle w:val="FootnoteReference"/>
          </w:rPr>
          <w:footnoteRef/>
        </w:r>
        <w:r>
          <w:t xml:space="preserve"> </w:t>
        </w:r>
        <w:r w:rsidRPr="004C474E">
          <w:t>https://www.ivisa.com/new-zealand-blog/new-zealand-visa-and-realme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A1C"/>
    <w:multiLevelType w:val="hybridMultilevel"/>
    <w:tmpl w:val="50CC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EE70E0"/>
    <w:multiLevelType w:val="hybridMultilevel"/>
    <w:tmpl w:val="BC383894"/>
    <w:lvl w:ilvl="0" w:tplc="8C4E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9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FF38B2"/>
    <w:multiLevelType w:val="hybridMultilevel"/>
    <w:tmpl w:val="81C4B644"/>
    <w:lvl w:ilvl="0" w:tplc="AFD4F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4B1976"/>
    <w:multiLevelType w:val="hybridMultilevel"/>
    <w:tmpl w:val="3BC2F25A"/>
    <w:lvl w:ilvl="0" w:tplc="3AA0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0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3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8F1A1D"/>
    <w:multiLevelType w:val="hybridMultilevel"/>
    <w:tmpl w:val="E14E29F8"/>
    <w:lvl w:ilvl="0" w:tplc="183E5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1"/>
  </w:num>
  <w:num w:numId="3" w16cid:durableId="1110667188">
    <w:abstractNumId w:val="25"/>
  </w:num>
  <w:num w:numId="4" w16cid:durableId="172378624">
    <w:abstractNumId w:val="3"/>
  </w:num>
  <w:num w:numId="5" w16cid:durableId="398551492">
    <w:abstractNumId w:val="14"/>
  </w:num>
  <w:num w:numId="6" w16cid:durableId="1436484798">
    <w:abstractNumId w:val="6"/>
  </w:num>
  <w:num w:numId="7" w16cid:durableId="427427211">
    <w:abstractNumId w:val="15"/>
  </w:num>
  <w:num w:numId="8" w16cid:durableId="835072895">
    <w:abstractNumId w:val="8"/>
  </w:num>
  <w:num w:numId="9" w16cid:durableId="78723640">
    <w:abstractNumId w:val="39"/>
  </w:num>
  <w:num w:numId="10" w16cid:durableId="142622887">
    <w:abstractNumId w:val="35"/>
  </w:num>
  <w:num w:numId="11" w16cid:durableId="98331202">
    <w:abstractNumId w:val="19"/>
  </w:num>
  <w:num w:numId="12" w16cid:durableId="931932715">
    <w:abstractNumId w:val="1"/>
  </w:num>
  <w:num w:numId="13" w16cid:durableId="1647969706">
    <w:abstractNumId w:val="28"/>
  </w:num>
  <w:num w:numId="14" w16cid:durableId="160050725">
    <w:abstractNumId w:val="34"/>
  </w:num>
  <w:num w:numId="15" w16cid:durableId="1874338707">
    <w:abstractNumId w:val="32"/>
  </w:num>
  <w:num w:numId="16" w16cid:durableId="1873106714">
    <w:abstractNumId w:val="12"/>
  </w:num>
  <w:num w:numId="17" w16cid:durableId="1499885751">
    <w:abstractNumId w:val="29"/>
  </w:num>
  <w:num w:numId="18" w16cid:durableId="1744454012">
    <w:abstractNumId w:val="2"/>
  </w:num>
  <w:num w:numId="19" w16cid:durableId="111293491">
    <w:abstractNumId w:val="24"/>
  </w:num>
  <w:num w:numId="20" w16cid:durableId="1022583898">
    <w:abstractNumId w:val="16"/>
  </w:num>
  <w:num w:numId="21" w16cid:durableId="2007433473">
    <w:abstractNumId w:val="42"/>
  </w:num>
  <w:num w:numId="22" w16cid:durableId="785080935">
    <w:abstractNumId w:val="36"/>
  </w:num>
  <w:num w:numId="23" w16cid:durableId="1473521722">
    <w:abstractNumId w:val="30"/>
  </w:num>
  <w:num w:numId="24" w16cid:durableId="146174387">
    <w:abstractNumId w:val="20"/>
  </w:num>
  <w:num w:numId="25" w16cid:durableId="1094396191">
    <w:abstractNumId w:val="43"/>
  </w:num>
  <w:num w:numId="26" w16cid:durableId="564992653">
    <w:abstractNumId w:val="17"/>
  </w:num>
  <w:num w:numId="27" w16cid:durableId="1974362825">
    <w:abstractNumId w:val="44"/>
  </w:num>
  <w:num w:numId="28" w16cid:durableId="2098987325">
    <w:abstractNumId w:val="27"/>
  </w:num>
  <w:num w:numId="29" w16cid:durableId="1963001934">
    <w:abstractNumId w:val="7"/>
  </w:num>
  <w:num w:numId="30" w16cid:durableId="1467550726">
    <w:abstractNumId w:val="4"/>
  </w:num>
  <w:num w:numId="31" w16cid:durableId="1903826356">
    <w:abstractNumId w:val="9"/>
  </w:num>
  <w:num w:numId="32" w16cid:durableId="1443261611">
    <w:abstractNumId w:val="31"/>
  </w:num>
  <w:num w:numId="33" w16cid:durableId="1965230746">
    <w:abstractNumId w:val="23"/>
  </w:num>
  <w:num w:numId="34" w16cid:durableId="1411391324">
    <w:abstractNumId w:val="40"/>
  </w:num>
  <w:num w:numId="35" w16cid:durableId="233666473">
    <w:abstractNumId w:val="37"/>
  </w:num>
  <w:num w:numId="36" w16cid:durableId="504827312">
    <w:abstractNumId w:val="21"/>
  </w:num>
  <w:num w:numId="37" w16cid:durableId="1182429628">
    <w:abstractNumId w:val="41"/>
  </w:num>
  <w:num w:numId="38" w16cid:durableId="574166716">
    <w:abstractNumId w:val="22"/>
  </w:num>
  <w:num w:numId="39" w16cid:durableId="1638878040">
    <w:abstractNumId w:val="10"/>
  </w:num>
  <w:num w:numId="40" w16cid:durableId="741373992">
    <w:abstractNumId w:val="18"/>
  </w:num>
  <w:num w:numId="41" w16cid:durableId="11878320">
    <w:abstractNumId w:val="26"/>
  </w:num>
  <w:num w:numId="42" w16cid:durableId="434325771">
    <w:abstractNumId w:val="33"/>
  </w:num>
  <w:num w:numId="43" w16cid:durableId="4984190">
    <w:abstractNumId w:val="45"/>
  </w:num>
  <w:num w:numId="44" w16cid:durableId="1564757422">
    <w:abstractNumId w:val="38"/>
  </w:num>
  <w:num w:numId="45" w16cid:durableId="1050033828">
    <w:abstractNumId w:val="13"/>
  </w:num>
  <w:num w:numId="46" w16cid:durableId="1296524562">
    <w:abstractNumId w:val="0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7D77"/>
    <w:rsid w:val="000401E1"/>
    <w:rsid w:val="0004064E"/>
    <w:rsid w:val="00041A28"/>
    <w:rsid w:val="00043526"/>
    <w:rsid w:val="00044BFE"/>
    <w:rsid w:val="00045821"/>
    <w:rsid w:val="00047F85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57639"/>
    <w:rsid w:val="00060604"/>
    <w:rsid w:val="00061307"/>
    <w:rsid w:val="00061355"/>
    <w:rsid w:val="00064A40"/>
    <w:rsid w:val="0006742F"/>
    <w:rsid w:val="000718FA"/>
    <w:rsid w:val="0007196F"/>
    <w:rsid w:val="00071B6D"/>
    <w:rsid w:val="00073E5E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3E78"/>
    <w:rsid w:val="000B6360"/>
    <w:rsid w:val="000B6C42"/>
    <w:rsid w:val="000B7A34"/>
    <w:rsid w:val="000C00DA"/>
    <w:rsid w:val="000C15A4"/>
    <w:rsid w:val="000C1B5C"/>
    <w:rsid w:val="000C33CA"/>
    <w:rsid w:val="000C3552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06F2C"/>
    <w:rsid w:val="001104A4"/>
    <w:rsid w:val="00110D9A"/>
    <w:rsid w:val="001110B7"/>
    <w:rsid w:val="00111734"/>
    <w:rsid w:val="00111C26"/>
    <w:rsid w:val="00111E50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887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85A61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2D91"/>
    <w:rsid w:val="001A3331"/>
    <w:rsid w:val="001A39E5"/>
    <w:rsid w:val="001A3B17"/>
    <w:rsid w:val="001A4F9B"/>
    <w:rsid w:val="001A563E"/>
    <w:rsid w:val="001A6226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5A32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2412"/>
    <w:rsid w:val="002843F1"/>
    <w:rsid w:val="00284D5E"/>
    <w:rsid w:val="0028530E"/>
    <w:rsid w:val="002855EB"/>
    <w:rsid w:val="00291413"/>
    <w:rsid w:val="00291FC6"/>
    <w:rsid w:val="00292DEF"/>
    <w:rsid w:val="00293002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61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64B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211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5C9B"/>
    <w:rsid w:val="004A6C69"/>
    <w:rsid w:val="004A7E66"/>
    <w:rsid w:val="004B08F6"/>
    <w:rsid w:val="004B0DF6"/>
    <w:rsid w:val="004B23CA"/>
    <w:rsid w:val="004B2A21"/>
    <w:rsid w:val="004B2BBD"/>
    <w:rsid w:val="004B4960"/>
    <w:rsid w:val="004C292B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3AA1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6E3B"/>
    <w:rsid w:val="00547741"/>
    <w:rsid w:val="00550FF7"/>
    <w:rsid w:val="005521B2"/>
    <w:rsid w:val="00552B2C"/>
    <w:rsid w:val="00553DC1"/>
    <w:rsid w:val="0055470E"/>
    <w:rsid w:val="00554C29"/>
    <w:rsid w:val="00556382"/>
    <w:rsid w:val="00556B73"/>
    <w:rsid w:val="005579BB"/>
    <w:rsid w:val="00557A8F"/>
    <w:rsid w:val="00561636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6F97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0E0A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6624"/>
    <w:rsid w:val="006679B4"/>
    <w:rsid w:val="00667DEC"/>
    <w:rsid w:val="00672805"/>
    <w:rsid w:val="0067466D"/>
    <w:rsid w:val="00677428"/>
    <w:rsid w:val="0068042B"/>
    <w:rsid w:val="0068204A"/>
    <w:rsid w:val="00683F55"/>
    <w:rsid w:val="00685956"/>
    <w:rsid w:val="006868E5"/>
    <w:rsid w:val="006878BF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2FFB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CB7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68E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1AC2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5B5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5ADF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0399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A86"/>
    <w:rsid w:val="00AA5F54"/>
    <w:rsid w:val="00AB0369"/>
    <w:rsid w:val="00AB082C"/>
    <w:rsid w:val="00AB229B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523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1917"/>
    <w:rsid w:val="00AF2BF6"/>
    <w:rsid w:val="00AF2ECF"/>
    <w:rsid w:val="00AF3849"/>
    <w:rsid w:val="00AF65DD"/>
    <w:rsid w:val="00AF7A79"/>
    <w:rsid w:val="00AF7AE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05E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1FE0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334A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2C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28FC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68D5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C9C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3F4B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9C0"/>
    <w:rsid w:val="00D85E1E"/>
    <w:rsid w:val="00D860A7"/>
    <w:rsid w:val="00D864FA"/>
    <w:rsid w:val="00D86CE0"/>
    <w:rsid w:val="00D901C3"/>
    <w:rsid w:val="00D904D6"/>
    <w:rsid w:val="00D928B2"/>
    <w:rsid w:val="00D92C36"/>
    <w:rsid w:val="00D95188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1220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4ADF"/>
    <w:rsid w:val="00E15E94"/>
    <w:rsid w:val="00E16C52"/>
    <w:rsid w:val="00E20CC4"/>
    <w:rsid w:val="00E225A8"/>
    <w:rsid w:val="00E22C57"/>
    <w:rsid w:val="00E22DC3"/>
    <w:rsid w:val="00E22E74"/>
    <w:rsid w:val="00E25530"/>
    <w:rsid w:val="00E25767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5700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3AC6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58F6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11BC"/>
    <w:rsid w:val="00F54F47"/>
    <w:rsid w:val="00F557D1"/>
    <w:rsid w:val="00F568BA"/>
    <w:rsid w:val="00F5709E"/>
    <w:rsid w:val="00F60083"/>
    <w:rsid w:val="00F601C0"/>
    <w:rsid w:val="00F6191C"/>
    <w:rsid w:val="00F62479"/>
    <w:rsid w:val="00F63B07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C0E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21B2"/>
    <w:rPr>
      <w:rFonts w:asciiTheme="minorHAnsi" w:eastAsiaTheme="minorEastAsia" w:hAnsiTheme="minorHAnsi" w:cstheme="minorBidi"/>
      <w:sz w:val="20"/>
      <w:szCs w:val="25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1B2"/>
    <w:rPr>
      <w:rFonts w:asciiTheme="minorHAnsi" w:hAnsiTheme="minorHAnsi" w:cstheme="minorBidi"/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5521B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521B2"/>
    <w:rPr>
      <w:color w:val="808080"/>
    </w:rPr>
  </w:style>
  <w:style w:type="paragraph" w:styleId="Revision">
    <w:name w:val="Revision"/>
    <w:hidden/>
    <w:uiPriority w:val="99"/>
    <w:semiHidden/>
    <w:rsid w:val="00672805"/>
    <w:rPr>
      <w:rFonts w:ascii="TH Sarabun New" w:eastAsia="TH Sarabun New" w:hAnsi="TH Sarabun New"/>
      <w:sz w:val="32"/>
      <w:szCs w:val="40"/>
    </w:rPr>
  </w:style>
  <w:style w:type="table" w:styleId="GridTable3-Accent5">
    <w:name w:val="Grid Table 3 Accent 5"/>
    <w:basedOn w:val="TableNormal"/>
    <w:uiPriority w:val="48"/>
    <w:rsid w:val="00546E3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6E3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546E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3949</Words>
  <Characters>22515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5</cp:revision>
  <cp:lastPrinted>2022-11-20T18:04:00Z</cp:lastPrinted>
  <dcterms:created xsi:type="dcterms:W3CDTF">2022-12-03T04:29:00Z</dcterms:created>
  <dcterms:modified xsi:type="dcterms:W3CDTF">2022-12-03T07:42:00Z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