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E221E15" w:rsidR="004A3C5F" w:rsidRPr="007313CC" w:rsidRDefault="00A95A7F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7313CC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B93791" w:rsidRPr="007313CC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EDBE524" w14:textId="77777777" w:rsidR="00B93791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ความสามารถของระบบงาน</w:t>
      </w:r>
    </w:p>
    <w:p w14:paraId="6F29B992" w14:textId="65F338EE" w:rsidR="008F5ACB" w:rsidRPr="007313CC" w:rsidRDefault="00B93791" w:rsidP="007313CC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7313CC">
        <w:rPr>
          <w:b/>
          <w:bCs/>
          <w:color w:val="000000"/>
          <w:sz w:val="48"/>
          <w:szCs w:val="48"/>
          <w:cs/>
        </w:rPr>
        <w:t>เพื่อรองรับการให้บริการผู้ประกอบการ</w:t>
      </w:r>
    </w:p>
    <w:p w14:paraId="2931ADA2" w14:textId="77777777" w:rsidR="008915D6" w:rsidRPr="007313CC" w:rsidRDefault="008915D6" w:rsidP="007313CC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  <w:cs/>
        </w:rPr>
      </w:pPr>
    </w:p>
    <w:p w14:paraId="1D580D98" w14:textId="43C91DA7" w:rsidR="00C602D2" w:rsidRDefault="00C602D2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hint="cs"/>
          <w:cs/>
        </w:rPr>
        <w:t>ระบบดิจิทัลเพื่ออำนวยความสะดวกในการประกอบธุรกิจแบบครบวงจรนี้จะช่</w:t>
      </w:r>
      <w:del w:id="1" w:author="Microsoft Office User" w:date="2022-12-03T15:56:00Z">
        <w:r w:rsidDel="00891E00">
          <w:rPr>
            <w:rFonts w:hint="cs"/>
            <w:cs/>
          </w:rPr>
          <w:delText>วน</w:delText>
        </w:r>
      </w:del>
      <w:ins w:id="2" w:author="Microsoft Office User" w:date="2022-12-03T15:56:00Z">
        <w:r w:rsidR="00891E00">
          <w:rPr>
            <w:rFonts w:hint="cs"/>
            <w:cs/>
          </w:rPr>
          <w:t>ว</w:t>
        </w:r>
        <w:r w:rsidR="00891E00">
          <w:rPr>
            <w:rFonts w:hint="cs"/>
            <w:cs/>
          </w:rPr>
          <w:t>ย</w:t>
        </w:r>
      </w:ins>
      <w:r>
        <w:rPr>
          <w:rFonts w:hint="cs"/>
          <w:cs/>
        </w:rPr>
        <w:t>ให้ธุรกิจสามารถขอใบอนุญาตและบริการจากหน่วยงานของรัฐได้อ่านระบบดิจิทัลอย่างสะดวกรวดเร็ว ไม่จำเป็นต้องเดินทางไปยังหน่วยงานต่างๆ เพื่อไปขออนุญาตและบริการนั้น ธุรกิจสามารถเข้ารับบริการได้หลายช่องทางดิจิทัล เช่น การ</w:t>
      </w:r>
      <w:r w:rsidR="00301B06">
        <w:rPr>
          <w:rFonts w:hint="cs"/>
          <w:cs/>
        </w:rPr>
        <w:t>ใช้บริก</w:t>
      </w:r>
      <w:ins w:id="3" w:author="Microsoft Office User" w:date="2022-12-03T15:56:00Z">
        <w:r w:rsidR="00891E00">
          <w:rPr>
            <w:rFonts w:hint="cs"/>
            <w:cs/>
          </w:rPr>
          <w:t>า</w:t>
        </w:r>
      </w:ins>
      <w:r w:rsidR="00301B06">
        <w:rPr>
          <w:rFonts w:hint="cs"/>
          <w:cs/>
        </w:rPr>
        <w:t>ร</w:t>
      </w:r>
      <w:r>
        <w:rPr>
          <w:rFonts w:hint="cs"/>
          <w:cs/>
        </w:rPr>
        <w:t>จากระบบดิจิทัลของหน่วยงานเจ้าของบริการโดยตรง การเข้า</w:t>
      </w:r>
      <w:r w:rsidR="00301B06">
        <w:rPr>
          <w:rFonts w:hint="cs"/>
          <w:cs/>
        </w:rPr>
        <w:t>ใช้บริการจาก</w:t>
      </w:r>
      <w:r>
        <w:rPr>
          <w:rFonts w:hint="cs"/>
          <w:cs/>
        </w:rPr>
        <w:t>ระบบ</w:t>
      </w:r>
      <w:r w:rsidR="00301B06">
        <w:rPr>
          <w:rFonts w:hint="cs"/>
          <w:cs/>
        </w:rPr>
        <w:t>ดิจิทัล</w:t>
      </w:r>
      <w:r>
        <w:rPr>
          <w:rFonts w:hint="cs"/>
          <w:cs/>
        </w:rPr>
        <w:t xml:space="preserve">กลาง </w:t>
      </w:r>
      <w:proofErr w:type="spellStart"/>
      <w:r>
        <w:rPr>
          <w:rFonts w:eastAsiaTheme="minorEastAsia" w:hint="eastAsia"/>
          <w:lang w:eastAsia="ja-JP"/>
        </w:rPr>
        <w:t>D</w:t>
      </w:r>
      <w:r>
        <w:rPr>
          <w:rFonts w:eastAsiaTheme="minorEastAsia"/>
          <w:lang w:eastAsia="ja-JP"/>
        </w:rPr>
        <w:t>oBiz</w:t>
      </w:r>
      <w:proofErr w:type="spellEnd"/>
      <w:r>
        <w:rPr>
          <w:rFonts w:eastAsiaTheme="minorEastAsia"/>
          <w:lang w:eastAsia="ja-JP"/>
        </w:rPr>
        <w:t xml:space="preserve"> Portal </w:t>
      </w:r>
      <w:r w:rsidR="00301B06">
        <w:rPr>
          <w:rFonts w:eastAsiaTheme="minorEastAsia" w:hint="cs"/>
          <w:cs/>
          <w:lang w:eastAsia="ja-JP"/>
        </w:rPr>
        <w:t>เป็นต้น</w:t>
      </w:r>
      <w:r w:rsidR="005F664C">
        <w:rPr>
          <w:rFonts w:eastAsiaTheme="minorEastAsia" w:hint="cs"/>
          <w:cs/>
          <w:lang w:eastAsia="ja-JP"/>
        </w:rPr>
        <w:t xml:space="preserve"> ระบบคอมพิวเตอร์สามารถรับส่งข้อมูลที่เกี่ยวกับการให้บริการระหว่างหน่วยงานกันได้ด้วยเทคโนโลยี </w:t>
      </w:r>
      <w:r w:rsidR="005F664C">
        <w:rPr>
          <w:rFonts w:eastAsiaTheme="minorEastAsia" w:hint="eastAsia"/>
          <w:lang w:eastAsia="ja-JP"/>
        </w:rPr>
        <w:t>L</w:t>
      </w:r>
      <w:r w:rsidR="005F664C">
        <w:rPr>
          <w:rFonts w:eastAsiaTheme="minorEastAsia"/>
          <w:lang w:eastAsia="ja-JP"/>
        </w:rPr>
        <w:t xml:space="preserve">inked Data </w:t>
      </w:r>
      <w:r w:rsidR="005F664C">
        <w:rPr>
          <w:noProof/>
        </w:rPr>
        <w:drawing>
          <wp:inline distT="0" distB="0" distL="0" distR="0" wp14:anchorId="0A82AF64" wp14:editId="528F3FF5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4C">
        <w:rPr>
          <w:rFonts w:eastAsiaTheme="minorEastAsia"/>
          <w:lang w:eastAsia="ja-JP"/>
        </w:rPr>
        <w:t xml:space="preserve"> </w:t>
      </w:r>
      <w:r w:rsidR="005F664C">
        <w:rPr>
          <w:rFonts w:eastAsiaTheme="minorEastAsia" w:hint="cs"/>
          <w:cs/>
          <w:lang w:eastAsia="ja-JP"/>
        </w:rPr>
        <w:t>และเข้าใจความหมายเอกสารได้อย่างอัตโนมัติ</w:t>
      </w:r>
    </w:p>
    <w:p w14:paraId="090A08E2" w14:textId="09773D1F" w:rsidR="007629E6" w:rsidRDefault="007629E6" w:rsidP="00F122E0">
      <w:pPr>
        <w:ind w:firstLine="720"/>
        <w:jc w:val="thaiDistribute"/>
        <w:rPr>
          <w:ins w:id="4" w:author="Microsoft Office User" w:date="2022-12-03T15:57:00Z"/>
          <w:rFonts w:ascii="TH SarabunPSK" w:eastAsia="MS Mincho" w:hAnsi="TH SarabunPSK" w:cs="TH SarabunPSK"/>
          <w:lang w:eastAsia="ja-JP"/>
        </w:rPr>
      </w:pPr>
      <w:r w:rsidRPr="00891E00">
        <w:rPr>
          <w:rFonts w:ascii="TH SarabunPSK" w:eastAsiaTheme="minorEastAsia" w:hAnsi="TH SarabunPSK" w:cs="TH SarabunPSK" w:hint="cs"/>
          <w:cs/>
          <w:lang w:eastAsia="ja-JP"/>
          <w:rPrChange w:id="5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>ภาพ</w:t>
      </w:r>
      <w:ins w:id="6" w:author="Microsoft Office User" w:date="2022-12-03T15:57:00Z">
        <w:r w:rsidR="00891E00">
          <w:rPr>
            <w:rFonts w:ascii="TH SarabunPSK" w:eastAsiaTheme="minorEastAsia" w:hAnsi="TH SarabunPSK" w:cs="TH SarabunPSK" w:hint="cs"/>
            <w:cs/>
            <w:lang w:eastAsia="ja-JP"/>
          </w:rPr>
          <w:t xml:space="preserve">ที่ </w:t>
        </w:r>
        <w:r w:rsidR="00891E00">
          <w:rPr>
            <w:rFonts w:ascii="TH SarabunPSK" w:eastAsiaTheme="minorEastAsia" w:hAnsi="TH SarabunPSK" w:cs="TH SarabunPSK"/>
            <w:lang w:eastAsia="ja-JP"/>
          </w:rPr>
          <w:t xml:space="preserve">4-1 </w:t>
        </w:r>
      </w:ins>
      <w:del w:id="7" w:author="Microsoft Office User" w:date="2022-12-03T15:57:00Z">
        <w:r w:rsidRPr="00891E00" w:rsidDel="00891E00">
          <w:rPr>
            <w:rFonts w:ascii="TH SarabunPSK" w:eastAsiaTheme="minorEastAsia" w:hAnsi="TH SarabunPSK" w:cs="TH SarabunPSK" w:hint="cs"/>
            <w:cs/>
            <w:lang w:eastAsia="ja-JP"/>
            <w:rPrChange w:id="8" w:author="Microsoft Office User" w:date="2022-12-03T15:57:00Z">
              <w:rPr>
                <w:rFonts w:eastAsiaTheme="minorEastAsia" w:hint="cs"/>
                <w:cs/>
                <w:lang w:eastAsia="ja-JP"/>
              </w:rPr>
            </w:rPrChange>
          </w:rPr>
          <w:delText>ต่อไปนี้</w:delText>
        </w:r>
      </w:del>
      <w:r w:rsidRPr="00891E00">
        <w:rPr>
          <w:rFonts w:ascii="TH SarabunPSK" w:eastAsiaTheme="minorEastAsia" w:hAnsi="TH SarabunPSK" w:cs="TH SarabunPSK" w:hint="cs"/>
          <w:cs/>
          <w:lang w:eastAsia="ja-JP"/>
          <w:rPrChange w:id="9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>แสดงแผนผังขั้นตอนการให้บริการผ่านระบบดิจิทัลอำนวยความสะดวกในการประกอบธุรกิจ ผู้ใช้ที่เป็นธุรกิจสามารถขอใบอนุญาตและบริการ</w:t>
      </w:r>
      <w:r w:rsidR="0022229E" w:rsidRPr="00891E00">
        <w:rPr>
          <w:rFonts w:ascii="TH SarabunPSK" w:eastAsiaTheme="minorEastAsia" w:hAnsi="TH SarabunPSK" w:cs="TH SarabunPSK" w:hint="cs"/>
          <w:cs/>
          <w:lang w:eastAsia="ja-JP"/>
          <w:rPrChange w:id="10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>ได้หลายช่องทาง อาทิ</w:t>
      </w:r>
      <w:del w:id="11" w:author="Microsoft Office User" w:date="2022-12-03T15:57:00Z">
        <w:r w:rsidR="0022229E" w:rsidRPr="00891E00" w:rsidDel="00891E00">
          <w:rPr>
            <w:rFonts w:ascii="TH SarabunPSK" w:eastAsiaTheme="minorEastAsia" w:hAnsi="TH SarabunPSK" w:cs="TH SarabunPSK" w:hint="cs"/>
            <w:cs/>
            <w:lang w:eastAsia="ja-JP"/>
            <w:rPrChange w:id="12" w:author="Microsoft Office User" w:date="2022-12-03T15:57:00Z">
              <w:rPr>
                <w:rFonts w:eastAsiaTheme="minorEastAsia" w:hint="cs"/>
                <w:cs/>
                <w:lang w:eastAsia="ja-JP"/>
              </w:rPr>
            </w:rPrChange>
          </w:rPr>
          <w:delText xml:space="preserve"> </w:delText>
        </w:r>
      </w:del>
      <w:r w:rsidR="0022229E" w:rsidRPr="00891E00">
        <w:rPr>
          <w:rFonts w:ascii="TH SarabunPSK" w:eastAsiaTheme="minorEastAsia" w:hAnsi="TH SarabunPSK" w:cs="TH SarabunPSK" w:hint="cs"/>
          <w:cs/>
          <w:lang w:eastAsia="ja-JP"/>
          <w:rPrChange w:id="13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>เช่น เข้าใช้บริการ</w:t>
      </w:r>
      <w:r w:rsidRPr="00891E00">
        <w:rPr>
          <w:rFonts w:ascii="TH SarabunPSK" w:eastAsiaTheme="minorEastAsia" w:hAnsi="TH SarabunPSK" w:cs="TH SarabunPSK" w:hint="cs"/>
          <w:cs/>
          <w:lang w:eastAsia="ja-JP"/>
          <w:rPrChange w:id="14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>โดยตรงจากหน่วยงานเจ้าของบริการ ค้นหาข้อมูลการให้บริการของหน่วยงานได้ที่</w:t>
      </w:r>
      <w:del w:id="15" w:author="Microsoft Office User" w:date="2022-12-03T15:57:00Z">
        <w:r w:rsidRPr="00891E00" w:rsidDel="00891E00">
          <w:rPr>
            <w:rFonts w:ascii="TH SarabunPSK" w:eastAsiaTheme="minorEastAsia" w:hAnsi="TH SarabunPSK" w:cs="TH SarabunPSK" w:hint="cs"/>
            <w:cs/>
            <w:lang w:eastAsia="ja-JP"/>
            <w:rPrChange w:id="16" w:author="Microsoft Office User" w:date="2022-12-03T15:57:00Z">
              <w:rPr>
                <w:rFonts w:eastAsiaTheme="minorEastAsia" w:hint="cs"/>
                <w:cs/>
                <w:lang w:eastAsia="ja-JP"/>
              </w:rPr>
            </w:rPrChange>
          </w:rPr>
          <w:delText xml:space="preserve"> </w:delText>
        </w:r>
      </w:del>
      <w:r w:rsidRPr="00891E00">
        <w:rPr>
          <w:rFonts w:ascii="TH SarabunPSK" w:eastAsiaTheme="minorEastAsia" w:hAnsi="TH SarabunPSK" w:cs="TH SarabunPSK" w:hint="cs"/>
          <w:cs/>
          <w:lang w:eastAsia="ja-JP"/>
          <w:rPrChange w:id="17" w:author="Microsoft Office User" w:date="2022-12-03T15:57:00Z">
            <w:rPr>
              <w:rFonts w:eastAsiaTheme="minorEastAsia" w:hint="cs"/>
              <w:cs/>
              <w:lang w:eastAsia="ja-JP"/>
            </w:rPr>
          </w:rPrChange>
        </w:rPr>
        <w:t xml:space="preserve">ศูนย์บริการข้อมูล </w:t>
      </w:r>
      <w:r w:rsidRPr="00891E00">
        <w:rPr>
          <w:rFonts w:ascii="TH SarabunPSK" w:eastAsiaTheme="minorEastAsia" w:hAnsi="TH SarabunPSK" w:cs="TH SarabunPSK" w:hint="cs"/>
          <w:lang w:eastAsia="ja-JP"/>
          <w:rPrChange w:id="18" w:author="Microsoft Office User" w:date="2022-12-03T15:57:00Z">
            <w:rPr>
              <w:rFonts w:eastAsiaTheme="minorEastAsia" w:hint="eastAsia"/>
              <w:lang w:eastAsia="ja-JP"/>
            </w:rPr>
          </w:rPrChange>
        </w:rPr>
        <w:t>(</w:t>
      </w:r>
      <w:r w:rsidRPr="00891E00">
        <w:rPr>
          <w:rFonts w:ascii="TH SarabunPSK" w:eastAsiaTheme="minorEastAsia" w:hAnsi="TH SarabunPSK" w:cs="TH SarabunPSK" w:hint="cs"/>
          <w:lang w:eastAsia="ja-JP"/>
          <w:rPrChange w:id="19" w:author="Microsoft Office User" w:date="2022-12-03T15:57:00Z">
            <w:rPr>
              <w:rFonts w:eastAsiaTheme="minorEastAsia"/>
              <w:lang w:eastAsia="ja-JP"/>
            </w:rPr>
          </w:rPrChange>
        </w:rPr>
        <w:t>info.go.th)</w:t>
      </w:r>
      <w:r w:rsidRPr="00891E00">
        <w:rPr>
          <w:rFonts w:ascii="TH SarabunPSK" w:eastAsia="MS Mincho" w:hAnsi="TH SarabunPSK" w:cs="TH SarabunPSK" w:hint="cs"/>
          <w:lang w:eastAsia="ja-JP"/>
          <w:rPrChange w:id="20" w:author="Microsoft Office User" w:date="2022-12-03T15:57:00Z">
            <w:rPr>
              <w:rFonts w:ascii="MS Mincho" w:eastAsia="MS Mincho" w:hAnsi="MS Mincho" w:cs="MS Mincho" w:hint="eastAsia"/>
              <w:lang w:eastAsia="ja-JP"/>
            </w:rPr>
          </w:rPrChange>
        </w:rPr>
        <w:t xml:space="preserve"> </w:t>
      </w:r>
      <w:r w:rsidRPr="00891E00">
        <w:rPr>
          <w:rFonts w:ascii="TH SarabunPSK" w:eastAsia="MS Mincho" w:hAnsi="TH SarabunPSK" w:cs="TH SarabunPSK" w:hint="cs"/>
          <w:cs/>
          <w:lang w:eastAsia="ja-JP"/>
          <w:rPrChange w:id="21" w:author="Microsoft Office User" w:date="2022-12-03T15:57:00Z">
            <w:rPr>
              <w:rFonts w:ascii="MS Mincho" w:eastAsia="MS Mincho" w:hAnsi="MS Mincho" w:cstheme="minorBidi" w:hint="cs"/>
              <w:cs/>
              <w:lang w:eastAsia="ja-JP"/>
            </w:rPr>
          </w:rPrChange>
        </w:rPr>
        <w:t xml:space="preserve">สามารถสืบค้นบริการได้จากระบบกลางเพียงจุดเดียว สามารถขอใช้บริการได้จากระบบดิจิทัลกลาง </w:t>
      </w:r>
      <w:r w:rsidRPr="00891E00">
        <w:rPr>
          <w:rFonts w:ascii="TH SarabunPSK" w:eastAsia="MS Mincho" w:hAnsi="TH SarabunPSK" w:cs="TH SarabunPSK" w:hint="cs"/>
          <w:lang w:eastAsia="ja-JP"/>
          <w:rPrChange w:id="22" w:author="Microsoft Office User" w:date="2022-12-03T15:57:00Z">
            <w:rPr>
              <w:rFonts w:ascii="MS Mincho" w:eastAsia="MS Mincho" w:hAnsi="MS Mincho" w:cstheme="minorBidi" w:hint="eastAsia"/>
              <w:lang w:eastAsia="ja-JP"/>
            </w:rPr>
          </w:rPrChange>
        </w:rPr>
        <w:t>(</w:t>
      </w:r>
      <w:proofErr w:type="spellStart"/>
      <w:r w:rsidRPr="00891E00">
        <w:rPr>
          <w:rFonts w:ascii="TH SarabunPSK" w:eastAsia="MS Mincho" w:hAnsi="TH SarabunPSK" w:cs="TH SarabunPSK" w:hint="cs"/>
          <w:lang w:eastAsia="ja-JP"/>
          <w:rPrChange w:id="23" w:author="Microsoft Office User" w:date="2022-12-03T15:57:00Z">
            <w:rPr>
              <w:rFonts w:ascii="MS Mincho" w:eastAsia="MS Mincho" w:hAnsi="MS Mincho" w:cstheme="minorBidi"/>
              <w:lang w:eastAsia="ja-JP"/>
            </w:rPr>
          </w:rPrChange>
        </w:rPr>
        <w:t>DoBiz</w:t>
      </w:r>
      <w:proofErr w:type="spellEnd"/>
      <w:r w:rsidRPr="00891E00">
        <w:rPr>
          <w:rFonts w:ascii="TH SarabunPSK" w:eastAsia="MS Mincho" w:hAnsi="TH SarabunPSK" w:cs="TH SarabunPSK" w:hint="cs"/>
          <w:lang w:eastAsia="ja-JP"/>
          <w:rPrChange w:id="24" w:author="Microsoft Office User" w:date="2022-12-03T15:57:00Z">
            <w:rPr>
              <w:rFonts w:ascii="MS Mincho" w:eastAsia="MS Mincho" w:hAnsi="MS Mincho" w:cstheme="minorBidi"/>
              <w:lang w:eastAsia="ja-JP"/>
            </w:rPr>
          </w:rPrChange>
        </w:rPr>
        <w:t xml:space="preserve"> portal) </w:t>
      </w:r>
    </w:p>
    <w:p w14:paraId="3E7091B3" w14:textId="77777777" w:rsidR="00891E00" w:rsidRPr="00891E00" w:rsidRDefault="00891E00" w:rsidP="00F122E0">
      <w:pPr>
        <w:ind w:firstLine="720"/>
        <w:jc w:val="thaiDistribute"/>
        <w:rPr>
          <w:rFonts w:ascii="TH SarabunPSK" w:eastAsiaTheme="minorEastAsia" w:hAnsi="TH SarabunPSK" w:cs="TH SarabunPSK" w:hint="cs"/>
          <w:lang w:eastAsia="ja-JP"/>
          <w:rPrChange w:id="25" w:author="Microsoft Office User" w:date="2022-12-03T15:57:00Z">
            <w:rPr>
              <w:rFonts w:eastAsiaTheme="minorEastAsia" w:cstheme="minorBidi"/>
              <w:lang w:eastAsia="ja-JP"/>
            </w:rPr>
          </w:rPrChange>
        </w:rPr>
      </w:pPr>
    </w:p>
    <w:p w14:paraId="6B632C97" w14:textId="0B1516A1" w:rsidR="007629E6" w:rsidRDefault="000D2947" w:rsidP="007629E6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64DB0FD7" wp14:editId="42FBA025">
            <wp:extent cx="5502910" cy="2474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F802722" w14:textId="427E0572" w:rsidR="005F664C" w:rsidRDefault="007629E6" w:rsidP="00891E00">
      <w:pPr>
        <w:jc w:val="center"/>
        <w:rPr>
          <w:rFonts w:ascii="TH SarabunPSK" w:hAnsi="TH SarabunPSK" w:cs="TH SarabunPSK"/>
          <w:lang w:eastAsia="ja-JP"/>
        </w:rPr>
        <w:pPrChange w:id="26" w:author="Microsoft Office User" w:date="2022-12-03T15:58:00Z">
          <w:pPr>
            <w:jc w:val="thaiDistribute"/>
          </w:pPr>
        </w:pPrChange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hAnsi="TH SarabunPSK" w:cs="TH SarabunPSK"/>
          <w:b/>
          <w:bCs/>
          <w:lang w:eastAsia="ja-JP"/>
        </w:rPr>
        <w:t>1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แผนผังแสดงขั้นตอนการขอใบอนุญาตและบริการผ่านระบบดิจิทัลอำนวยความสะดวก</w:t>
      </w:r>
    </w:p>
    <w:p w14:paraId="1C4C5271" w14:textId="77777777" w:rsidR="000D2947" w:rsidRDefault="000D2947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0D526FE6" w14:textId="77777777" w:rsidR="00891E00" w:rsidRDefault="000D2947" w:rsidP="00F122E0">
      <w:pPr>
        <w:ind w:firstLine="720"/>
        <w:jc w:val="thaiDistribute"/>
        <w:rPr>
          <w:ins w:id="27" w:author="Microsoft Office User" w:date="2022-12-03T16:00:00Z"/>
          <w:rFonts w:eastAsiaTheme="minorEastAsia"/>
          <w:lang w:eastAsia="ja-JP"/>
        </w:rPr>
      </w:pPr>
      <w:r w:rsidRPr="00891E00">
        <w:rPr>
          <w:rFonts w:eastAsiaTheme="minorEastAsia" w:hint="cs"/>
          <w:b/>
          <w:bCs/>
          <w:i/>
          <w:iCs/>
          <w:cs/>
          <w:lang w:eastAsia="ja-JP"/>
          <w:rPrChange w:id="28" w:author="Microsoft Office User" w:date="2022-12-03T16:03:00Z">
            <w:rPr>
              <w:rFonts w:eastAsiaTheme="minorEastAsia" w:hint="cs"/>
              <w:cs/>
              <w:lang w:eastAsia="ja-JP"/>
            </w:rPr>
          </w:rPrChange>
        </w:rPr>
        <w:lastRenderedPageBreak/>
        <w:t>ในกรณีที่ธุรกิจขอใบอนุญาตและบริการจากหน่วยงานเจ้าของบริการโดยตรง</w:t>
      </w:r>
      <w:ins w:id="29" w:author="Microsoft Office User" w:date="2022-12-03T15:59:00Z">
        <w:r w:rsidR="00891E00" w:rsidRPr="00891E00">
          <w:rPr>
            <w:rFonts w:eastAsiaTheme="minorEastAsia" w:hint="cs"/>
            <w:b/>
            <w:bCs/>
            <w:i/>
            <w:iCs/>
            <w:cs/>
            <w:lang w:eastAsia="ja-JP"/>
            <w:rPrChange w:id="30" w:author="Microsoft Office User" w:date="2022-12-03T16:03:00Z">
              <w:rPr>
                <w:rFonts w:eastAsiaTheme="minorEastAsia" w:hint="cs"/>
                <w:cs/>
                <w:lang w:eastAsia="ja-JP"/>
              </w:rPr>
            </w:rPrChange>
          </w:rPr>
          <w:t>จากเข้าเว็บไซต์ของหน่วยงาน</w:t>
        </w:r>
      </w:ins>
      <w:r>
        <w:rPr>
          <w:rFonts w:eastAsiaTheme="minorEastAsia" w:hint="cs"/>
          <w:cs/>
          <w:lang w:eastAsia="ja-JP"/>
        </w:rPr>
        <w:t xml:space="preserve"> </w:t>
      </w:r>
      <w:del w:id="31" w:author="Microsoft Office User" w:date="2022-12-03T15:58:00Z">
        <w:r w:rsidDel="00891E00">
          <w:rPr>
            <w:rFonts w:eastAsiaTheme="minorEastAsia" w:hint="cs"/>
            <w:cs/>
            <w:lang w:eastAsia="ja-JP"/>
          </w:rPr>
          <w:delText>อาจเริ่ม</w:delText>
        </w:r>
      </w:del>
      <w:ins w:id="32" w:author="Microsoft Office User" w:date="2022-12-03T15:58:00Z">
        <w:r w:rsidR="00891E00">
          <w:rPr>
            <w:rFonts w:eastAsiaTheme="minorEastAsia" w:hint="cs"/>
            <w:cs/>
            <w:lang w:eastAsia="ja-JP"/>
          </w:rPr>
          <w:t>กระบวนการจะเป็นดังนี้</w:t>
        </w:r>
      </w:ins>
      <w:del w:id="33" w:author="Microsoft Office User" w:date="2022-12-03T15:59:00Z">
        <w:r w:rsidDel="00891E00">
          <w:rPr>
            <w:rFonts w:eastAsiaTheme="minorEastAsia" w:hint="cs"/>
            <w:cs/>
            <w:lang w:eastAsia="ja-JP"/>
          </w:rPr>
          <w:delText>จากเข้าเว็บไซต์ของหน่วยงาน</w:delText>
        </w:r>
      </w:del>
      <w:r>
        <w:rPr>
          <w:rFonts w:eastAsiaTheme="minorEastAsia" w:hint="cs"/>
          <w:cs/>
          <w:lang w:eastAsia="ja-JP"/>
        </w:rPr>
        <w:t xml:space="preserve"> </w:t>
      </w:r>
    </w:p>
    <w:p w14:paraId="4994610E" w14:textId="77777777" w:rsidR="00891E00" w:rsidRPr="00891E00" w:rsidRDefault="000D2947" w:rsidP="00891E00">
      <w:pPr>
        <w:pStyle w:val="ListParagraph"/>
        <w:numPr>
          <w:ilvl w:val="0"/>
          <w:numId w:val="41"/>
        </w:numPr>
        <w:jc w:val="thaiDistribute"/>
        <w:rPr>
          <w:ins w:id="34" w:author="Microsoft Office User" w:date="2022-12-03T16:00:00Z"/>
          <w:rFonts w:ascii="TH SarabunPSK" w:eastAsiaTheme="minorEastAsia" w:hAnsi="TH SarabunPSK" w:cs="TH SarabunPSK" w:hint="cs"/>
          <w:sz w:val="32"/>
          <w:szCs w:val="32"/>
          <w:lang w:eastAsia="ja-JP"/>
          <w:rPrChange w:id="35" w:author="Microsoft Office User" w:date="2022-12-03T16:01:00Z">
            <w:rPr>
              <w:ins w:id="36" w:author="Microsoft Office User" w:date="2022-12-03T16:00:00Z"/>
              <w:rFonts w:eastAsiaTheme="minorEastAsia"/>
              <w:lang w:eastAsia="ja-JP"/>
            </w:rPr>
          </w:rPrChange>
        </w:rPr>
      </w:pP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37" w:author="Microsoft Office User" w:date="2022-12-03T16:01:00Z">
            <w:rPr>
              <w:rFonts w:hint="cs"/>
              <w:cs/>
            </w:rPr>
          </w:rPrChange>
        </w:rPr>
        <w:t xml:space="preserve">ตรวจสอบยืนยันตัวตน </w:t>
      </w:r>
    </w:p>
    <w:p w14:paraId="4FFB821D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38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39" w:author="Microsoft Office User" w:date="2022-12-03T16:00:00Z">
        <w:r w:rsidRPr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40" w:author="Microsoft Office User" w:date="2022-12-03T16:01:00Z">
              <w:rPr>
                <w:rFonts w:eastAsiaTheme="minorEastAsia" w:hint="cs"/>
                <w:cs/>
                <w:lang w:eastAsia="ja-JP"/>
              </w:rPr>
            </w:rPrChange>
          </w:rPr>
          <w:t>ทำการ</w:t>
        </w:r>
      </w:ins>
      <w:del w:id="41" w:author="Microsoft Office User" w:date="2022-12-03T16:00:00Z">
        <w:r w:rsidR="000D2947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42" w:author="Microsoft Office User" w:date="2022-12-03T16:01:00Z">
              <w:rPr>
                <w:rFonts w:hint="cs"/>
                <w:cs/>
              </w:rPr>
            </w:rPrChange>
          </w:rPr>
          <w:delText>แล้วจึง</w:delText>
        </w:r>
      </w:del>
      <w:r w:rsidR="000D2947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3" w:author="Microsoft Office User" w:date="2022-12-03T16:01:00Z">
            <w:rPr>
              <w:rFonts w:hint="cs"/>
              <w:cs/>
            </w:rPr>
          </w:rPrChange>
        </w:rPr>
        <w:t xml:space="preserve">สร้างคำขอเพื่อเตรียมยื่นคำขอ </w:t>
      </w:r>
    </w:p>
    <w:p w14:paraId="3D71258C" w14:textId="77777777" w:rsidR="00891E00" w:rsidRDefault="00891E00" w:rsidP="00891E00">
      <w:pPr>
        <w:pStyle w:val="ListParagraph"/>
        <w:numPr>
          <w:ilvl w:val="1"/>
          <w:numId w:val="41"/>
        </w:numPr>
        <w:jc w:val="thaiDistribute"/>
        <w:rPr>
          <w:ins w:id="44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45" w:author="Microsoft Office User" w:date="2022-12-03T16:01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กรณี</w:t>
        </w:r>
      </w:ins>
      <w:del w:id="46" w:author="Microsoft Office User" w:date="2022-12-03T16:01:00Z">
        <w:r w:rsidR="000D2947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47" w:author="Microsoft Office User" w:date="2022-12-03T16:01:00Z">
              <w:rPr>
                <w:rFonts w:hint="cs"/>
                <w:cs/>
              </w:rPr>
            </w:rPrChange>
          </w:rPr>
          <w:delText>ระหว่างสร้างคำขอนี้ถ้า</w:delText>
        </w:r>
      </w:del>
      <w:r w:rsidR="000D2947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48" w:author="Microsoft Office User" w:date="2022-12-03T16:01:00Z">
            <w:rPr>
              <w:rFonts w:hint="cs"/>
              <w:cs/>
            </w:rPr>
          </w:rPrChange>
        </w:rPr>
        <w:t xml:space="preserve">จำเป็นต้องเอาใบอนุญาตที่ออกโดยหน่วยงานอื่นมาเป็นหลักฐานประกอบ ระบบดิจิทัลก็จะมีการดึงข้อมูลระหว่างหน่วยงานกันโดยอัตโนมัติ โดยใช้เทคโนโลยี </w:t>
      </w:r>
      <w:r w:rsidR="000D2947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49" w:author="Microsoft Office User" w:date="2022-12-03T16:01:00Z">
            <w:rPr>
              <w:rFonts w:hint="eastAsia"/>
            </w:rPr>
          </w:rPrChange>
        </w:rPr>
        <w:t>L</w:t>
      </w:r>
      <w:r w:rsidR="000D2947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50" w:author="Microsoft Office User" w:date="2022-12-03T16:01:00Z">
            <w:rPr/>
          </w:rPrChange>
        </w:rPr>
        <w:t xml:space="preserve">inked Data </w:t>
      </w:r>
      <w:r w:rsidR="000D2947" w:rsidRPr="00891E00">
        <w:rPr>
          <w:rFonts w:ascii="TH SarabunPSK" w:hAnsi="TH SarabunPSK" w:cs="TH SarabunPSK" w:hint="cs"/>
          <w:noProof/>
          <w:sz w:val="32"/>
          <w:szCs w:val="32"/>
          <w:rPrChange w:id="51" w:author="Microsoft Office User" w:date="2022-12-03T16:01:00Z">
            <w:rPr>
              <w:noProof/>
            </w:rPr>
          </w:rPrChange>
        </w:rPr>
        <w:drawing>
          <wp:inline distT="0" distB="0" distL="0" distR="0" wp14:anchorId="4FB639AF" wp14:editId="1CCFCE1C">
            <wp:extent cx="117920" cy="12790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C1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52" w:author="Microsoft Office User" w:date="2022-12-03T16:01:00Z">
            <w:rPr>
              <w:rFonts w:hint="cs"/>
              <w:cs/>
            </w:rPr>
          </w:rPrChange>
        </w:rPr>
        <w:t xml:space="preserve"> </w:t>
      </w:r>
    </w:p>
    <w:p w14:paraId="700D2748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ins w:id="53" w:author="Microsoft Office User" w:date="2022-12-03T16:01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54" w:author="Microsoft Office User" w:date="2022-12-03T16:01:00Z">
            <w:rPr>
              <w:rFonts w:hint="cs"/>
              <w:cs/>
            </w:rPr>
          </w:rPrChange>
        </w:rPr>
        <w:t xml:space="preserve">เมื่อสร้างคำขอเสร็จแล้วจึงยื่นคำขอ </w:t>
      </w:r>
    </w:p>
    <w:p w14:paraId="47BB9E7F" w14:textId="77777777" w:rsidR="00891E00" w:rsidRDefault="00AA2C1C" w:rsidP="00891E00">
      <w:pPr>
        <w:pStyle w:val="ListParagraph"/>
        <w:numPr>
          <w:ilvl w:val="0"/>
          <w:numId w:val="41"/>
        </w:numPr>
        <w:jc w:val="thaiDistribute"/>
        <w:rPr>
          <w:ins w:id="55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56" w:author="Microsoft Office User" w:date="2022-12-03T16:01:00Z">
            <w:rPr>
              <w:rFonts w:hint="cs"/>
              <w:cs/>
            </w:rPr>
          </w:rPrChange>
        </w:rPr>
        <w:t xml:space="preserve">หลังจากนั้นเจ้าหน้าที่ของหน่วยงานซึ่งรอใบคำขอก็จะทำหน้าที่ตรวจสอบความถูกต้องของเอกสาร ความครบถ้วนถูกต้อง </w:t>
      </w:r>
    </w:p>
    <w:p w14:paraId="4FF14199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57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58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เมื่อตรวจ</w:t>
        </w:r>
      </w:ins>
      <w:del w:id="59" w:author="Microsoft Office User" w:date="2022-12-03T16:02:00Z">
        <w:r w:rsidR="00AA2C1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60" w:author="Microsoft Office User" w:date="2022-12-03T16:01:00Z">
              <w:rPr>
                <w:rFonts w:hint="cs"/>
                <w:cs/>
              </w:rPr>
            </w:rPrChange>
          </w:rPr>
          <w:delText>ถ้า</w:delText>
        </w:r>
      </w:del>
      <w:ins w:id="61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เอกสาร</w:t>
        </w:r>
      </w:ins>
      <w:r w:rsidR="00AA2C1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62" w:author="Microsoft Office User" w:date="2022-12-03T16:01:00Z">
            <w:rPr>
              <w:rFonts w:hint="cs"/>
              <w:cs/>
            </w:rPr>
          </w:rPrChange>
        </w:rPr>
        <w:t>ครบถ้วนถูกต้องดีแล้วจึงเดินไปสู่การอนุมัติออกใบอนุญาต</w:t>
      </w:r>
      <w:del w:id="63" w:author="Microsoft Office User" w:date="2022-12-03T16:02:00Z">
        <w:r w:rsidR="00AA2C1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64" w:author="Microsoft Office User" w:date="2022-12-03T16:01:00Z">
              <w:rPr>
                <w:rFonts w:hint="cs"/>
                <w:cs/>
              </w:rPr>
            </w:rPrChange>
          </w:rPr>
          <w:delText>และ</w:delText>
        </w:r>
      </w:del>
    </w:p>
    <w:p w14:paraId="1808CD22" w14:textId="77777777" w:rsidR="00891E00" w:rsidRDefault="00891E00" w:rsidP="00891E00">
      <w:pPr>
        <w:pStyle w:val="ListParagraph"/>
        <w:numPr>
          <w:ilvl w:val="0"/>
          <w:numId w:val="41"/>
        </w:numPr>
        <w:jc w:val="thaiDistribute"/>
        <w:rPr>
          <w:ins w:id="65" w:author="Microsoft Office User" w:date="2022-12-03T16:02:00Z"/>
          <w:rFonts w:ascii="TH SarabunPSK" w:eastAsiaTheme="minorEastAsia" w:hAnsi="TH SarabunPSK" w:cs="TH SarabunPSK"/>
          <w:sz w:val="32"/>
          <w:szCs w:val="32"/>
          <w:lang w:eastAsia="ja-JP"/>
        </w:rPr>
      </w:pPr>
      <w:ins w:id="66" w:author="Microsoft Office User" w:date="2022-12-03T16:02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ทำการ</w:t>
        </w:r>
      </w:ins>
      <w:r w:rsidR="00AA2C1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67" w:author="Microsoft Office User" w:date="2022-12-03T16:01:00Z">
            <w:rPr>
              <w:rFonts w:hint="cs"/>
              <w:cs/>
            </w:rPr>
          </w:rPrChange>
        </w:rPr>
        <w:t xml:space="preserve">รับชำระค่าธรรมเนียม </w:t>
      </w:r>
    </w:p>
    <w:p w14:paraId="7D816201" w14:textId="0BD8D24F" w:rsidR="0022229E" w:rsidRPr="00891E00" w:rsidRDefault="00290A26" w:rsidP="00891E00">
      <w:pPr>
        <w:pStyle w:val="ListParagraph"/>
        <w:numPr>
          <w:ilvl w:val="0"/>
          <w:numId w:val="41"/>
        </w:numPr>
        <w:jc w:val="thaiDistribute"/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68" w:author="Microsoft Office User" w:date="2022-12-03T16:01:00Z">
            <w:rPr/>
          </w:rPrChange>
        </w:rPr>
        <w:pPrChange w:id="69" w:author="Microsoft Office User" w:date="2022-12-03T16:01:00Z">
          <w:pPr>
            <w:ind w:firstLine="720"/>
            <w:jc w:val="thaiDistribute"/>
          </w:pPr>
        </w:pPrChange>
      </w:pPr>
      <w:del w:id="70" w:author="Microsoft Office User" w:date="2022-12-03T16:02:00Z">
        <w:r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71" w:author="Microsoft Office User" w:date="2022-12-03T16:01:00Z">
              <w:rPr>
                <w:rFonts w:hint="cs"/>
                <w:cs/>
              </w:rPr>
            </w:rPrChange>
          </w:rPr>
          <w:delText>หลังจากชำระค่าธรรมเนียมแล้วก็จะเป็นขั้นตอน</w:delText>
        </w:r>
      </w:del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72" w:author="Microsoft Office User" w:date="2022-12-03T16:01:00Z">
            <w:rPr>
              <w:rFonts w:hint="cs"/>
              <w:cs/>
            </w:rPr>
          </w:rPrChange>
        </w:rPr>
        <w:t>ออกใบอนุญาตและจัดส่งใบอนุญาต</w:t>
      </w:r>
    </w:p>
    <w:p w14:paraId="540E9C9B" w14:textId="77777777" w:rsidR="00891E00" w:rsidRDefault="00891E00" w:rsidP="00F122E0">
      <w:pPr>
        <w:ind w:firstLine="720"/>
        <w:jc w:val="thaiDistribute"/>
        <w:rPr>
          <w:ins w:id="73" w:author="Microsoft Office User" w:date="2022-12-03T16:02:00Z"/>
          <w:rFonts w:ascii="TH SarabunPSK" w:eastAsiaTheme="minorEastAsia" w:hAnsi="TH SarabunPSK" w:cs="TH SarabunPSK"/>
          <w:lang w:eastAsia="ja-JP"/>
        </w:rPr>
      </w:pPr>
    </w:p>
    <w:p w14:paraId="415F349A" w14:textId="77777777" w:rsidR="00891E00" w:rsidRDefault="00290A26" w:rsidP="00F122E0">
      <w:pPr>
        <w:ind w:firstLine="720"/>
        <w:jc w:val="thaiDistribute"/>
        <w:rPr>
          <w:ins w:id="74" w:author="Microsoft Office User" w:date="2022-12-03T16:04:00Z"/>
          <w:rFonts w:ascii="TH SarabunPSK" w:eastAsiaTheme="minorEastAsia" w:hAnsi="TH SarabunPSK" w:cs="TH SarabunPSK"/>
          <w:lang w:eastAsia="ja-JP"/>
        </w:rPr>
      </w:pPr>
      <w:r w:rsidRPr="00891E00">
        <w:rPr>
          <w:rFonts w:ascii="TH SarabunPSK" w:eastAsiaTheme="minorEastAsia" w:hAnsi="TH SarabunPSK" w:cs="TH SarabunPSK" w:hint="cs"/>
          <w:cs/>
          <w:lang w:eastAsia="ja-JP"/>
          <w:rPrChange w:id="75" w:author="Microsoft Office User" w:date="2022-12-03T16:01:00Z">
            <w:rPr>
              <w:rFonts w:eastAsiaTheme="minorEastAsia" w:hint="cs"/>
              <w:cs/>
              <w:lang w:eastAsia="ja-JP"/>
            </w:rPr>
          </w:rPrChange>
        </w:rPr>
        <w:t>ธุรกิจไม่จำเป็นต้องเข้าใช้บริการโดยตรงที่หน่วยงานเจ้าของ</w:t>
      </w:r>
      <w:r w:rsidR="006E786A" w:rsidRPr="00891E00">
        <w:rPr>
          <w:rFonts w:ascii="TH SarabunPSK" w:eastAsiaTheme="minorEastAsia" w:hAnsi="TH SarabunPSK" w:cs="TH SarabunPSK" w:hint="cs"/>
          <w:cs/>
          <w:lang w:eastAsia="ja-JP"/>
          <w:rPrChange w:id="76" w:author="Microsoft Office User" w:date="2022-12-03T16:01:00Z">
            <w:rPr>
              <w:rFonts w:eastAsiaTheme="minorEastAsia" w:hint="cs"/>
              <w:cs/>
              <w:lang w:eastAsia="ja-JP"/>
            </w:rPr>
          </w:rPrChange>
        </w:rPr>
        <w:t>เท่านั้น</w:t>
      </w:r>
      <w:r w:rsidRPr="00891E00">
        <w:rPr>
          <w:rFonts w:ascii="TH SarabunPSK" w:eastAsiaTheme="minorEastAsia" w:hAnsi="TH SarabunPSK" w:cs="TH SarabunPSK" w:hint="cs"/>
          <w:cs/>
          <w:lang w:eastAsia="ja-JP"/>
          <w:rPrChange w:id="77" w:author="Microsoft Office User" w:date="2022-12-03T16:01:00Z">
            <w:rPr>
              <w:rFonts w:eastAsiaTheme="minorEastAsia" w:hint="cs"/>
              <w:cs/>
              <w:lang w:eastAsia="ja-JP"/>
            </w:rPr>
          </w:rPrChange>
        </w:rPr>
        <w:t xml:space="preserve"> </w:t>
      </w:r>
      <w:r w:rsidRPr="00891E00">
        <w:rPr>
          <w:rFonts w:ascii="TH SarabunPSK" w:eastAsiaTheme="minorEastAsia" w:hAnsi="TH SarabunPSK" w:cs="TH SarabunPSK" w:hint="cs"/>
          <w:b/>
          <w:bCs/>
          <w:i/>
          <w:iCs/>
          <w:cs/>
          <w:lang w:eastAsia="ja-JP"/>
          <w:rPrChange w:id="78" w:author="Microsoft Office User" w:date="2022-12-03T16:03:00Z">
            <w:rPr>
              <w:rFonts w:eastAsiaTheme="minorEastAsia" w:hint="cs"/>
              <w:cs/>
              <w:lang w:eastAsia="ja-JP"/>
            </w:rPr>
          </w:rPrChange>
        </w:rPr>
        <w:t>สามารถเข้า</w:t>
      </w:r>
      <w:r w:rsidR="006E786A" w:rsidRPr="00891E00">
        <w:rPr>
          <w:rFonts w:ascii="TH SarabunPSK" w:eastAsiaTheme="minorEastAsia" w:hAnsi="TH SarabunPSK" w:cs="TH SarabunPSK" w:hint="cs"/>
          <w:b/>
          <w:bCs/>
          <w:i/>
          <w:iCs/>
          <w:cs/>
          <w:lang w:eastAsia="ja-JP"/>
          <w:rPrChange w:id="79" w:author="Microsoft Office User" w:date="2022-12-03T16:03:00Z">
            <w:rPr>
              <w:rFonts w:eastAsiaTheme="minorEastAsia" w:hint="cs"/>
              <w:cs/>
              <w:lang w:eastAsia="ja-JP"/>
            </w:rPr>
          </w:rPrChange>
        </w:rPr>
        <w:t>ใช้บริการผ่าน</w:t>
      </w:r>
      <w:r w:rsidRPr="00891E00">
        <w:rPr>
          <w:rFonts w:ascii="TH SarabunPSK" w:eastAsiaTheme="minorEastAsia" w:hAnsi="TH SarabunPSK" w:cs="TH SarabunPSK" w:hint="cs"/>
          <w:b/>
          <w:bCs/>
          <w:i/>
          <w:iCs/>
          <w:cs/>
          <w:lang w:eastAsia="ja-JP"/>
          <w:rPrChange w:id="80" w:author="Microsoft Office User" w:date="2022-12-03T16:03:00Z">
            <w:rPr>
              <w:rFonts w:eastAsiaTheme="minorEastAsia" w:hint="cs"/>
              <w:cs/>
              <w:lang w:eastAsia="ja-JP"/>
            </w:rPr>
          </w:rPrChange>
        </w:rPr>
        <w:t xml:space="preserve">ระบบดิจิทัลอำนวยความสะดวกกลาง </w:t>
      </w:r>
      <w:r w:rsidRPr="00891E00">
        <w:rPr>
          <w:rFonts w:ascii="TH SarabunPSK" w:eastAsiaTheme="minorEastAsia" w:hAnsi="TH SarabunPSK" w:cs="TH SarabunPSK" w:hint="cs"/>
          <w:b/>
          <w:bCs/>
          <w:i/>
          <w:iCs/>
          <w:lang w:eastAsia="ja-JP"/>
          <w:rPrChange w:id="81" w:author="Microsoft Office User" w:date="2022-12-03T16:03:00Z">
            <w:rPr>
              <w:rFonts w:eastAsiaTheme="minorEastAsia" w:hint="eastAsia"/>
              <w:lang w:eastAsia="ja-JP"/>
            </w:rPr>
          </w:rPrChange>
        </w:rPr>
        <w:t>(</w:t>
      </w:r>
      <w:proofErr w:type="spellStart"/>
      <w:r w:rsidRPr="00891E00">
        <w:rPr>
          <w:rFonts w:ascii="TH SarabunPSK" w:eastAsiaTheme="minorEastAsia" w:hAnsi="TH SarabunPSK" w:cs="TH SarabunPSK" w:hint="cs"/>
          <w:b/>
          <w:bCs/>
          <w:i/>
          <w:iCs/>
          <w:lang w:eastAsia="ja-JP"/>
          <w:rPrChange w:id="82" w:author="Microsoft Office User" w:date="2022-12-03T16:03:00Z">
            <w:rPr>
              <w:rFonts w:eastAsiaTheme="minorEastAsia"/>
              <w:lang w:eastAsia="ja-JP"/>
            </w:rPr>
          </w:rPrChange>
        </w:rPr>
        <w:t>DoBiz</w:t>
      </w:r>
      <w:proofErr w:type="spellEnd"/>
      <w:ins w:id="83" w:author="Microsoft Office User" w:date="2022-12-03T16:03:00Z">
        <w:r w:rsidR="00891E00" w:rsidRPr="00891E00">
          <w:rPr>
            <w:rFonts w:ascii="TH SarabunPSK" w:eastAsiaTheme="minorEastAsia" w:hAnsi="TH SarabunPSK" w:cs="TH SarabunPSK" w:hint="cs"/>
            <w:b/>
            <w:bCs/>
            <w:i/>
            <w:iCs/>
            <w:cs/>
            <w:lang w:eastAsia="ja-JP"/>
            <w:rPrChange w:id="84" w:author="Microsoft Office User" w:date="2022-12-03T16:03:00Z">
              <w:rPr>
                <w:rFonts w:ascii="TH SarabunPSK" w:eastAsiaTheme="minorEastAsia" w:hAnsi="TH SarabunPSK" w:cs="TH SarabunPSK" w:hint="cs"/>
                <w:cs/>
                <w:lang w:eastAsia="ja-JP"/>
              </w:rPr>
            </w:rPrChange>
          </w:rPr>
          <w:t xml:space="preserve"> </w:t>
        </w:r>
      </w:ins>
      <w:r w:rsidRPr="00891E00">
        <w:rPr>
          <w:rFonts w:ascii="TH SarabunPSK" w:eastAsiaTheme="minorEastAsia" w:hAnsi="TH SarabunPSK" w:cs="TH SarabunPSK" w:hint="cs"/>
          <w:b/>
          <w:bCs/>
          <w:i/>
          <w:iCs/>
          <w:lang w:eastAsia="ja-JP"/>
          <w:rPrChange w:id="85" w:author="Microsoft Office User" w:date="2022-12-03T16:03:00Z">
            <w:rPr>
              <w:rFonts w:eastAsiaTheme="minorEastAsia"/>
              <w:lang w:eastAsia="ja-JP"/>
            </w:rPr>
          </w:rPrChange>
        </w:rPr>
        <w:t>Portal)</w:t>
      </w:r>
      <w:r w:rsidR="006E786A" w:rsidRPr="00891E00">
        <w:rPr>
          <w:rFonts w:ascii="TH SarabunPSK" w:eastAsiaTheme="minorEastAsia" w:hAnsi="TH SarabunPSK" w:cs="TH SarabunPSK" w:hint="cs"/>
          <w:b/>
          <w:bCs/>
          <w:i/>
          <w:iCs/>
          <w:cs/>
          <w:lang w:eastAsia="ja-JP"/>
          <w:rPrChange w:id="86" w:author="Microsoft Office User" w:date="2022-12-03T16:03:00Z">
            <w:rPr>
              <w:rFonts w:eastAsiaTheme="minorEastAsia" w:hint="cs"/>
              <w:cs/>
              <w:lang w:eastAsia="ja-JP"/>
            </w:rPr>
          </w:rPrChange>
        </w:rPr>
        <w:t xml:space="preserve"> </w:t>
      </w:r>
      <w:r w:rsidR="006E786A" w:rsidRPr="00891E00">
        <w:rPr>
          <w:rFonts w:ascii="TH SarabunPSK" w:eastAsiaTheme="minorEastAsia" w:hAnsi="TH SarabunPSK" w:cs="TH SarabunPSK" w:hint="cs"/>
          <w:cs/>
          <w:lang w:eastAsia="ja-JP"/>
          <w:rPrChange w:id="87" w:author="Microsoft Office User" w:date="2022-12-03T16:01:00Z">
            <w:rPr>
              <w:rFonts w:eastAsiaTheme="minorEastAsia" w:hint="cs"/>
              <w:cs/>
              <w:lang w:eastAsia="ja-JP"/>
            </w:rPr>
          </w:rPrChange>
        </w:rPr>
        <w:t>โดยสามารถ</w:t>
      </w:r>
      <w:ins w:id="88" w:author="Microsoft Office User" w:date="2022-12-03T16:04:00Z">
        <w:r w:rsidR="00891E00">
          <w:rPr>
            <w:rFonts w:ascii="TH SarabunPSK" w:eastAsiaTheme="minorEastAsia" w:hAnsi="TH SarabunPSK" w:cs="TH SarabunPSK" w:hint="cs"/>
            <w:cs/>
            <w:lang w:eastAsia="ja-JP"/>
          </w:rPr>
          <w:t>ดำเนินการ ดังต่อไปนี้</w:t>
        </w:r>
      </w:ins>
    </w:p>
    <w:p w14:paraId="3610A73A" w14:textId="77777777" w:rsidR="00891E00" w:rsidRPr="00891E00" w:rsidRDefault="006E786A" w:rsidP="00891E00">
      <w:pPr>
        <w:pStyle w:val="ListParagraph"/>
        <w:numPr>
          <w:ilvl w:val="0"/>
          <w:numId w:val="42"/>
        </w:numPr>
        <w:jc w:val="thaiDistribute"/>
        <w:rPr>
          <w:ins w:id="89" w:author="Microsoft Office User" w:date="2022-12-03T16:04:00Z"/>
          <w:rFonts w:ascii="TH SarabunPSK" w:eastAsiaTheme="minorEastAsia" w:hAnsi="TH SarabunPSK" w:cs="TH SarabunPSK"/>
          <w:sz w:val="32"/>
          <w:szCs w:val="32"/>
          <w:lang w:eastAsia="ja-JP"/>
          <w:rPrChange w:id="90" w:author="Microsoft Office User" w:date="2022-12-03T16:04:00Z">
            <w:rPr>
              <w:ins w:id="91" w:author="Microsoft Office User" w:date="2022-12-03T16:04:00Z"/>
              <w:rFonts w:ascii="TH SarabunPSK" w:eastAsiaTheme="minorEastAsia" w:hAnsi="TH SarabunPSK" w:cs="TH SarabunPSK"/>
              <w:lang w:eastAsia="ja-JP"/>
            </w:rPr>
          </w:rPrChange>
        </w:rPr>
      </w:pP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92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สืบค้นใบอนุญาต </w:t>
      </w:r>
    </w:p>
    <w:p w14:paraId="35AECE9B" w14:textId="77777777" w:rsidR="00891E00" w:rsidRDefault="006E786A" w:rsidP="00891E00">
      <w:pPr>
        <w:pStyle w:val="ListParagraph"/>
        <w:numPr>
          <w:ilvl w:val="0"/>
          <w:numId w:val="42"/>
        </w:numPr>
        <w:jc w:val="thaiDistribute"/>
        <w:rPr>
          <w:ins w:id="93" w:author="Microsoft Office User" w:date="2022-12-03T16:04:00Z"/>
          <w:rFonts w:ascii="TH SarabunPSK" w:eastAsiaTheme="minorEastAsia" w:hAnsi="TH SarabunPSK" w:cs="TH SarabunPSK"/>
          <w:sz w:val="32"/>
          <w:szCs w:val="32"/>
          <w:lang w:eastAsia="ja-JP"/>
        </w:rPr>
      </w:pP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94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ตรวจสอบสถานะการขออนุญาต ผ่านระบบดิจิทัลกลางได้ โดยระบบกลางจะเชื่อมโยงไปยังหน่วยงานเจ้าของใบอนุญาตและปฏิบัติร่วมกันในการรับส่งข้อมูลที่จำเป็นโดยใช้เทคโนโลยี </w:t>
      </w:r>
      <w:r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95" w:author="Microsoft Office User" w:date="2022-12-03T16:04:00Z">
            <w:rPr>
              <w:rFonts w:eastAsiaTheme="minorEastAsia" w:hint="eastAsia"/>
              <w:lang w:eastAsia="ja-JP"/>
            </w:rPr>
          </w:rPrChange>
        </w:rPr>
        <w:t>L</w:t>
      </w:r>
      <w:r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96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inked Data </w:t>
      </w:r>
      <w:r w:rsidRPr="00891E00">
        <w:rPr>
          <w:rFonts w:hint="cs"/>
          <w:noProof/>
          <w:sz w:val="32"/>
          <w:szCs w:val="32"/>
          <w:rPrChange w:id="97" w:author="Microsoft Office User" w:date="2022-12-03T16:04:00Z">
            <w:rPr>
              <w:rFonts w:hint="cs"/>
              <w:noProof/>
            </w:rPr>
          </w:rPrChange>
        </w:rPr>
        <w:drawing>
          <wp:inline distT="0" distB="0" distL="0" distR="0" wp14:anchorId="2E01EFDE" wp14:editId="1B5BE6A0">
            <wp:extent cx="117920" cy="12790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98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 </w:t>
      </w: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99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เพื่อ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0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ตอบสนองความต้องการ</w:t>
      </w: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1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ของ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2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ธุรกิจ</w:t>
      </w: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3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ผู้ใช้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4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งาน</w:t>
      </w:r>
      <w:r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5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 อาจเป็นการตรวจสอบใบอนุญาตจำนวนหลายหน่วยงานพร้อมกัน เป็นต้น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06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 </w:t>
      </w:r>
    </w:p>
    <w:p w14:paraId="3EA1CF64" w14:textId="4FAD5A58" w:rsidR="00290A26" w:rsidRPr="00891E00" w:rsidRDefault="00891E00" w:rsidP="00891E00">
      <w:pPr>
        <w:pStyle w:val="ListParagraph"/>
        <w:numPr>
          <w:ilvl w:val="0"/>
          <w:numId w:val="42"/>
        </w:numPr>
        <w:jc w:val="thaiDistribute"/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07" w:author="Microsoft Office User" w:date="2022-12-03T16:04:00Z">
            <w:rPr>
              <w:rFonts w:eastAsiaTheme="minorEastAsia"/>
              <w:lang w:eastAsia="ja-JP"/>
            </w:rPr>
          </w:rPrChange>
        </w:rPr>
        <w:pPrChange w:id="108" w:author="Microsoft Office User" w:date="2022-12-03T16:04:00Z">
          <w:pPr>
            <w:ind w:firstLine="720"/>
            <w:jc w:val="thaiDistribute"/>
          </w:pPr>
        </w:pPrChange>
      </w:pPr>
      <w:ins w:id="109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อำนวยความสะดวกใน</w:t>
        </w:r>
      </w:ins>
      <w:del w:id="110" w:author="Microsoft Office User" w:date="2022-12-03T16:04:00Z">
        <w:r w:rsidR="00BC345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111" w:author="Microsoft Office User" w:date="2022-12-03T16:04:00Z">
              <w:rPr>
                <w:rFonts w:eastAsiaTheme="minorEastAsia" w:hint="cs"/>
                <w:cs/>
                <w:lang w:eastAsia="ja-JP"/>
              </w:rPr>
            </w:rPrChange>
          </w:rPr>
          <w:delText>หรือ</w:delText>
        </w:r>
      </w:del>
      <w:del w:id="112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113" w:author="Microsoft Office User" w:date="2022-12-03T16:04:00Z">
              <w:rPr>
                <w:rFonts w:eastAsiaTheme="minorEastAsia" w:hint="cs"/>
                <w:cs/>
                <w:lang w:eastAsia="ja-JP"/>
              </w:rPr>
            </w:rPrChange>
          </w:rPr>
          <w:delText>อาจ</w:delText>
        </w:r>
      </w:del>
      <w:ins w:id="114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การ</w:t>
        </w:r>
      </w:ins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15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ใช้ระบบกลางในการตรวจสอบยืนยันตัวตน สร้างคำขอ ยื่นคำขอ จนกระทั่งถึงออกใบอนุญาต</w:t>
      </w:r>
      <w:del w:id="116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117" w:author="Microsoft Office User" w:date="2022-12-03T16:04:00Z">
              <w:rPr>
                <w:rFonts w:eastAsiaTheme="minorEastAsia" w:hint="cs"/>
                <w:cs/>
                <w:lang w:eastAsia="ja-JP"/>
              </w:rPr>
            </w:rPrChange>
          </w:rPr>
          <w:delText>ก็ได้</w:delText>
        </w:r>
      </w:del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18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 </w:t>
      </w:r>
      <w:del w:id="119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120" w:author="Microsoft Office User" w:date="2022-12-03T16:04:00Z">
              <w:rPr>
                <w:rFonts w:eastAsiaTheme="minorEastAsia" w:hint="cs"/>
                <w:cs/>
                <w:lang w:eastAsia="ja-JP"/>
              </w:rPr>
            </w:rPrChange>
          </w:rPr>
          <w:delText>เพียงแต่กรณี</w:delText>
        </w:r>
      </w:del>
      <w:ins w:id="121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โดย</w:t>
        </w:r>
      </w:ins>
      <w:del w:id="122" w:author="Microsoft Office User" w:date="2022-12-03T16:05:00Z">
        <w:r w:rsidR="00BC345C" w:rsidRPr="00891E00" w:rsidDel="00891E00"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  <w:rPrChange w:id="123" w:author="Microsoft Office User" w:date="2022-12-03T16:04:00Z">
              <w:rPr>
                <w:rFonts w:eastAsiaTheme="minorEastAsia" w:hint="cs"/>
                <w:cs/>
                <w:lang w:eastAsia="ja-JP"/>
              </w:rPr>
            </w:rPrChange>
          </w:rPr>
          <w:delText>ใน</w:delText>
        </w:r>
      </w:del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24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เบื้องหลัง</w:t>
      </w:r>
      <w:ins w:id="125" w:author="Microsoft Office User" w:date="2022-12-03T16:05:00Z">
        <w:r>
          <w:rPr>
            <w:rFonts w:ascii="TH SarabunPSK" w:eastAsiaTheme="minorEastAsia" w:hAnsi="TH SarabunPSK" w:cs="TH SarabunPSK" w:hint="cs"/>
            <w:sz w:val="32"/>
            <w:szCs w:val="32"/>
            <w:cs/>
            <w:lang w:eastAsia="ja-JP"/>
          </w:rPr>
          <w:t>การทำงาน</w:t>
        </w:r>
      </w:ins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26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ระบบดิจิทัลกลางจะทำหน้าที่เป็นตัวกลางส่งใบคำขอไปยังหน่วยงานเจ้าของผ่านช่อง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27" w:author="Microsoft Office User" w:date="2022-12-03T16:04:00Z">
            <w:rPr>
              <w:rFonts w:eastAsiaTheme="minorEastAsia" w:hint="eastAsia"/>
              <w:lang w:eastAsia="ja-JP"/>
            </w:rPr>
          </w:rPrChange>
        </w:rPr>
        <w:t>A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28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PI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29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หรือ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30" w:author="Microsoft Office User" w:date="2022-12-03T16:04:00Z">
            <w:rPr>
              <w:rFonts w:eastAsiaTheme="minorEastAsia" w:hint="eastAsia"/>
              <w:lang w:eastAsia="ja-JP"/>
            </w:rPr>
          </w:rPrChange>
        </w:rPr>
        <w:t>A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31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pplication Program Interface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32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โดยจะใช้ระบบ</w:t>
      </w:r>
      <w:proofErr w:type="spellStart"/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33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แคตตาล็</w:t>
      </w:r>
      <w:proofErr w:type="spellEnd"/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34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 xml:space="preserve">อกในการค้นหาจุดบริการ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35" w:author="Microsoft Office User" w:date="2022-12-03T16:04:00Z">
            <w:rPr>
              <w:rFonts w:eastAsiaTheme="minorEastAsia" w:hint="eastAsia"/>
              <w:lang w:eastAsia="ja-JP"/>
            </w:rPr>
          </w:rPrChange>
        </w:rPr>
        <w:t>A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lang w:eastAsia="ja-JP"/>
          <w:rPrChange w:id="136" w:author="Microsoft Office User" w:date="2022-12-03T16:04:00Z">
            <w:rPr>
              <w:rFonts w:eastAsiaTheme="minorEastAsia"/>
              <w:lang w:eastAsia="ja-JP"/>
            </w:rPr>
          </w:rPrChange>
        </w:rPr>
        <w:t xml:space="preserve">PI </w:t>
      </w:r>
      <w:r w:rsidR="00BC345C" w:rsidRPr="00891E00">
        <w:rPr>
          <w:rFonts w:ascii="TH SarabunPSK" w:eastAsiaTheme="minorEastAsia" w:hAnsi="TH SarabunPSK" w:cs="TH SarabunPSK" w:hint="cs"/>
          <w:sz w:val="32"/>
          <w:szCs w:val="32"/>
          <w:cs/>
          <w:lang w:eastAsia="ja-JP"/>
          <w:rPrChange w:id="137" w:author="Microsoft Office User" w:date="2022-12-03T16:04:00Z">
            <w:rPr>
              <w:rFonts w:eastAsiaTheme="minorEastAsia" w:hint="cs"/>
              <w:cs/>
              <w:lang w:eastAsia="ja-JP"/>
            </w:rPr>
          </w:rPrChange>
        </w:rPr>
        <w:t>และเรียกใช้บริการของหน่วยงานเจ้าของ ดังนั้นเจ้าหน้าที่ตรวจสอบหลักฐาน อนุมัติและออกใบอนุญาต ยังเป็นหน่วยงานเจ้าของอยู่ดี</w:t>
      </w:r>
    </w:p>
    <w:p w14:paraId="647F07A8" w14:textId="77777777" w:rsidR="00891E00" w:rsidRDefault="00891E00" w:rsidP="00F122E0">
      <w:pPr>
        <w:ind w:firstLine="720"/>
        <w:jc w:val="thaiDistribute"/>
        <w:rPr>
          <w:ins w:id="138" w:author="Microsoft Office User" w:date="2022-12-03T16:05:00Z"/>
          <w:rFonts w:eastAsiaTheme="minorEastAsia"/>
          <w:lang w:eastAsia="ja-JP"/>
        </w:rPr>
      </w:pPr>
    </w:p>
    <w:p w14:paraId="47F07020" w14:textId="16905DC6" w:rsidR="00035473" w:rsidRDefault="00035473" w:rsidP="00F122E0">
      <w:pPr>
        <w:ind w:firstLine="720"/>
        <w:jc w:val="thaiDistribute"/>
        <w:rPr>
          <w:rFonts w:eastAsiaTheme="minorEastAsia"/>
          <w:lang w:eastAsia="ja-JP"/>
        </w:rPr>
      </w:pPr>
      <w:r>
        <w:rPr>
          <w:rFonts w:eastAsiaTheme="minorEastAsia" w:hint="cs"/>
          <w:cs/>
          <w:lang w:eastAsia="ja-JP"/>
        </w:rPr>
        <w:t xml:space="preserve">นอกจากการขอใบอนุญาตและบริการโดยผ่านเว็บเบราว์เซอร์แล้ว </w:t>
      </w:r>
      <w:r w:rsidRPr="00AD1C3F">
        <w:rPr>
          <w:rFonts w:eastAsiaTheme="minorEastAsia" w:hint="cs"/>
          <w:b/>
          <w:bCs/>
          <w:i/>
          <w:iCs/>
          <w:cs/>
          <w:lang w:eastAsia="ja-JP"/>
          <w:rPrChange w:id="139" w:author="Microsoft Office User" w:date="2022-12-03T16:06:00Z">
            <w:rPr>
              <w:rFonts w:eastAsiaTheme="minorEastAsia" w:hint="cs"/>
              <w:cs/>
              <w:lang w:eastAsia="ja-JP"/>
            </w:rPr>
          </w:rPrChange>
        </w:rPr>
        <w:t>กรณีที่เป็นธุรกิจขนาดใหญ่หน่อยอาจมีระบบดิจิทัลภายในของตัวเอง ยังสามารถเข้าใช้บริก</w:t>
      </w:r>
      <w:ins w:id="140" w:author="Microsoft Office User" w:date="2022-12-03T16:06:00Z">
        <w:r w:rsidR="00AD1C3F" w:rsidRPr="00AD1C3F">
          <w:rPr>
            <w:rFonts w:eastAsiaTheme="minorEastAsia" w:hint="cs"/>
            <w:b/>
            <w:bCs/>
            <w:i/>
            <w:iCs/>
            <w:cs/>
            <w:lang w:eastAsia="ja-JP"/>
            <w:rPrChange w:id="141" w:author="Microsoft Office User" w:date="2022-12-03T16:06:00Z">
              <w:rPr>
                <w:rFonts w:eastAsiaTheme="minorEastAsia" w:hint="cs"/>
                <w:cs/>
                <w:lang w:eastAsia="ja-JP"/>
              </w:rPr>
            </w:rPrChange>
          </w:rPr>
          <w:t>า</w:t>
        </w:r>
      </w:ins>
      <w:r w:rsidRPr="00AD1C3F">
        <w:rPr>
          <w:rFonts w:eastAsiaTheme="minorEastAsia" w:hint="cs"/>
          <w:b/>
          <w:bCs/>
          <w:i/>
          <w:iCs/>
          <w:cs/>
          <w:lang w:eastAsia="ja-JP"/>
          <w:rPrChange w:id="142" w:author="Microsoft Office User" w:date="2022-12-03T16:06:00Z">
            <w:rPr>
              <w:rFonts w:eastAsiaTheme="minorEastAsia" w:hint="cs"/>
              <w:cs/>
              <w:lang w:eastAsia="ja-JP"/>
            </w:rPr>
          </w:rPrChange>
        </w:rPr>
        <w:t>รผ่านระบบคอมพิวเตอร์โดยตรง</w:t>
      </w:r>
      <w:r>
        <w:rPr>
          <w:rFonts w:eastAsiaTheme="minorEastAsia" w:hint="cs"/>
          <w:cs/>
          <w:lang w:eastAsia="ja-JP"/>
        </w:rPr>
        <w:t>ได้</w:t>
      </w:r>
      <w:r>
        <w:rPr>
          <w:rFonts w:eastAsiaTheme="minorEastAsia" w:hint="cs"/>
          <w:cs/>
          <w:lang w:eastAsia="ja-JP"/>
        </w:rPr>
        <w:lastRenderedPageBreak/>
        <w:t>อีกด้วย โดยเฉพาะธุรกิจที่มีความจำเป็นต้องใช้ขออนุญาตและบริการในปริมาณมาก ดังแสดงในภาพ</w:t>
      </w:r>
      <w:ins w:id="143" w:author="Microsoft Office User" w:date="2022-12-03T16:06:00Z">
        <w:r w:rsidR="00AD1C3F">
          <w:rPr>
            <w:rFonts w:eastAsiaTheme="minorEastAsia" w:hint="cs"/>
            <w:cs/>
            <w:lang w:eastAsia="ja-JP"/>
          </w:rPr>
          <w:t>ที่</w:t>
        </w:r>
        <w:r w:rsidR="00AD1C3F">
          <w:rPr>
            <w:rFonts w:eastAsiaTheme="minorEastAsia"/>
            <w:lang w:eastAsia="ja-JP"/>
          </w:rPr>
          <w:t>4-2</w:t>
        </w:r>
      </w:ins>
      <w:r>
        <w:rPr>
          <w:rFonts w:eastAsiaTheme="minorEastAsia" w:hint="cs"/>
          <w:cs/>
          <w:lang w:eastAsia="ja-JP"/>
        </w:rPr>
        <w:t>ต่อไปนี้</w:t>
      </w:r>
    </w:p>
    <w:p w14:paraId="76ED4103" w14:textId="1C8B0979" w:rsidR="00035473" w:rsidRDefault="002C46DC" w:rsidP="00035473">
      <w:pPr>
        <w:jc w:val="thaiDistribute"/>
        <w:rPr>
          <w:rFonts w:ascii="TH SarabunPSK" w:hAnsi="TH SarabunPSK" w:cs="TH SarabunPSK"/>
          <w:b/>
          <w:bCs/>
          <w:lang w:eastAsia="ja-JP"/>
        </w:rPr>
      </w:pPr>
      <w:r>
        <w:rPr>
          <w:noProof/>
        </w:rPr>
        <w:drawing>
          <wp:inline distT="0" distB="0" distL="0" distR="0" wp14:anchorId="1CF7291F" wp14:editId="4FD3EE4B">
            <wp:extent cx="5502910" cy="2951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131A" w14:textId="7F29C5BE" w:rsidR="00035473" w:rsidRDefault="00035473" w:rsidP="00035473">
      <w:pPr>
        <w:jc w:val="thaiDistribute"/>
        <w:rPr>
          <w:rFonts w:eastAsiaTheme="minorEastAsia"/>
          <w:cs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hAnsi="TH SarabunPSK" w:cs="TH SarabunPSK"/>
          <w:b/>
          <w:bCs/>
          <w:lang w:eastAsia="ja-JP"/>
        </w:rPr>
        <w:t>4-</w:t>
      </w:r>
      <w:r>
        <w:rPr>
          <w:rFonts w:ascii="TH SarabunPSK" w:eastAsiaTheme="minorEastAsia" w:hAnsi="TH SarabunPSK" w:cs="TH SarabunPSK" w:hint="eastAsia"/>
          <w:b/>
          <w:bCs/>
          <w:lang w:eastAsia="ja-JP"/>
        </w:rPr>
        <w:t>2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>
        <w:rPr>
          <w:rFonts w:ascii="TH SarabunPSK" w:hAnsi="TH SarabunPSK" w:cs="TH SarabunPSK" w:hint="cs"/>
          <w:cs/>
          <w:lang w:eastAsia="ja-JP"/>
        </w:rPr>
        <w:t>แผนผังแสดงขั้นตอนการขอใบอนุญาตและบริการ</w:t>
      </w:r>
      <w:ins w:id="144" w:author="Microsoft Office User" w:date="2022-12-03T16:06:00Z">
        <w:r w:rsidR="00AD1C3F">
          <w:rPr>
            <w:rFonts w:ascii="TH SarabunPSK" w:hAnsi="TH SarabunPSK" w:cs="TH SarabunPSK"/>
            <w:lang w:eastAsia="ja-JP"/>
          </w:rPr>
          <w:t xml:space="preserve"> </w:t>
        </w:r>
      </w:ins>
      <w:r>
        <w:rPr>
          <w:rFonts w:ascii="TH SarabunPSK" w:hAnsi="TH SarabunPSK" w:cs="TH SarabunPSK" w:hint="cs"/>
          <w:cs/>
          <w:lang w:eastAsia="ja-JP"/>
        </w:rPr>
        <w:t>กรณีที่ธุรกิจมีระบบดิจิทัลที่สามารถปฏิบัติการร่วมทางอิเล็กทรอนิกส์โดยตรงกับหน่วยงานเจ้าของ</w:t>
      </w:r>
    </w:p>
    <w:p w14:paraId="23D1F059" w14:textId="77777777" w:rsidR="00AD1C3F" w:rsidRDefault="00AD1C3F" w:rsidP="00F122E0">
      <w:pPr>
        <w:ind w:firstLine="720"/>
        <w:jc w:val="thaiDistribute"/>
        <w:rPr>
          <w:ins w:id="145" w:author="Microsoft Office User" w:date="2022-12-03T16:06:00Z"/>
          <w:rFonts w:eastAsiaTheme="minorEastAsia"/>
          <w:lang w:eastAsia="ja-JP"/>
        </w:rPr>
      </w:pPr>
    </w:p>
    <w:p w14:paraId="6A7E54DC" w14:textId="1963C6E5" w:rsidR="00BC345C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  <w:del w:id="146" w:author="Microsoft Office User" w:date="2022-12-03T16:08:00Z">
        <w:r w:rsidDel="00F05277">
          <w:rPr>
            <w:rFonts w:eastAsiaTheme="minorEastAsia" w:hint="cs"/>
            <w:cs/>
            <w:lang w:eastAsia="ja-JP"/>
          </w:rPr>
          <w:delText>โดย</w:delText>
        </w:r>
      </w:del>
      <w:r>
        <w:rPr>
          <w:rFonts w:eastAsiaTheme="minorEastAsia" w:hint="cs"/>
          <w:cs/>
          <w:lang w:eastAsia="ja-JP"/>
        </w:rPr>
        <w:t>ในกรณีนี้ระบบดิจิทัลของธุรกิจจะสามารถเข้ายืนยันตัวตนผ่านระบบตรวจสอบยืนยันตัวตน และสามารถดำเนินการบางขั้นตอนได้อย่างอัตโนมัติ แน่นอนว่าเงื่อนไขการให้บริการขึ้นอยู่กับกฎระเบียบและกติกาที่หน่วยงานได้วางไว้ว่าจะสามารถให้บริการในรูปแบบอัตโนมัติได้มากเพียงใด</w:t>
      </w:r>
      <w:r w:rsidR="00865C4C">
        <w:rPr>
          <w:rFonts w:eastAsiaTheme="minorEastAsia" w:hint="cs"/>
          <w:cs/>
          <w:lang w:eastAsia="ja-JP"/>
        </w:rPr>
        <w:t xml:space="preserve"> เช่น ถ้าเป็นบริการต่ออายุใบอนุญาต หรือ ตรวจสอบสถานะการให้บริการ หน่วยงานอาจอนุญาตให้ระบบดิจิทัลของหน่วยงานปฏิบัติการร่วมกับระบบดิจิทัลของหน่วยงานได้อย่างอัตโนมัติ</w:t>
      </w:r>
    </w:p>
    <w:p w14:paraId="20F70A24" w14:textId="77777777" w:rsidR="002C46DC" w:rsidRPr="00C602D2" w:rsidRDefault="002C46DC" w:rsidP="00F122E0">
      <w:pPr>
        <w:ind w:firstLine="720"/>
        <w:jc w:val="thaiDistribute"/>
        <w:rPr>
          <w:rFonts w:eastAsiaTheme="minorEastAsia"/>
          <w:lang w:eastAsia="ja-JP"/>
        </w:rPr>
      </w:pPr>
    </w:p>
    <w:p w14:paraId="50BAA600" w14:textId="759F27CE" w:rsidR="00F122E0" w:rsidRPr="00F122E0" w:rsidRDefault="00F122E0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การให้บริการโดยหน่วยงานโดยรับส่งข้อมูลระหว่างหน่วยงาน</w:t>
      </w:r>
    </w:p>
    <w:p w14:paraId="237F2272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</w:t>
      </w:r>
      <w:del w:id="147" w:author="Microsoft Office User" w:date="2022-12-03T16:09:00Z">
        <w:r w:rsidRPr="00391B01" w:rsidDel="00F05277">
          <w:rPr>
            <w:rFonts w:ascii="TH SarabunPSK" w:hAnsi="TH SarabunPSK" w:cs="TH SarabunPSK"/>
            <w:cs/>
            <w:lang w:eastAsia="ja-JP"/>
          </w:rPr>
          <w:delText xml:space="preserve"> </w:delText>
        </w:r>
      </w:del>
      <w:r w:rsidRPr="00391B01">
        <w:rPr>
          <w:rFonts w:ascii="TH SarabunPSK" w:hAnsi="TH SarabunPSK" w:cs="TH SarabunPSK"/>
          <w:cs/>
          <w:lang w:eastAsia="ja-JP"/>
        </w:rPr>
        <w:t xml:space="preserve">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5F593E16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096DF51B" w14:textId="7EDDFE47" w:rsidR="0020264B" w:rsidRPr="007629E6" w:rsidRDefault="003E505D" w:rsidP="007629E6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17F209FB" wp14:editId="3B7596A2">
            <wp:extent cx="5502910" cy="2506980"/>
            <wp:effectExtent l="0" t="0" r="2540" b="7620"/>
            <wp:docPr id="12" name="Picture 1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B876C33" w14:textId="125C95BB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4-3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สถาปัตยกรรมของระบบดิจิทัลประชาชนเข้าใช้บริการผ่านคอมพิวเตอร์หรือสมาร์ทโฟน</w:t>
      </w:r>
    </w:p>
    <w:p w14:paraId="754EC3A8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9B4E9C8" w14:textId="76F55E73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3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แสดงสถาปัตยกรรมของระบบดิจิทัล ประชาชน</w:t>
      </w:r>
      <w:r w:rsidR="003E505D">
        <w:rPr>
          <w:rFonts w:ascii="TH SarabunPSK" w:hAnsi="TH SarabunPSK" w:cs="TH SarabunPSK" w:hint="cs"/>
          <w:cs/>
          <w:lang w:eastAsia="ja-JP"/>
        </w:rPr>
        <w:t>และผู้ประกอบธุรกิจ</w:t>
      </w:r>
      <w:r w:rsidRPr="00391B01">
        <w:rPr>
          <w:rFonts w:ascii="TH SarabunPSK" w:hAnsi="TH SarabunPSK" w:cs="TH SarabunPSK"/>
          <w:cs/>
          <w:lang w:eastAsia="ja-JP"/>
        </w:rPr>
        <w:t xml:space="preserve">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</w:t>
      </w:r>
      <w:r w:rsidR="0073089E">
        <w:rPr>
          <w:rFonts w:ascii="TH SarabunPSK" w:hAnsi="TH SarabunPSK" w:cs="TH SarabunPSK" w:hint="cs"/>
          <w:cs/>
          <w:lang w:eastAsia="ja-JP"/>
        </w:rPr>
        <w:t xml:space="preserve">และเทคโนโลยี </w:t>
      </w:r>
      <w:r w:rsidR="0073089E">
        <w:rPr>
          <w:rFonts w:ascii="TH SarabunPSK" w:eastAsiaTheme="minorEastAsia" w:hAnsi="TH SarabunPSK" w:cs="TH SarabunPSK" w:hint="eastAsia"/>
          <w:lang w:eastAsia="ja-JP"/>
        </w:rPr>
        <w:t>L</w:t>
      </w:r>
      <w:r w:rsidR="0073089E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73089E">
        <w:rPr>
          <w:noProof/>
        </w:rPr>
        <w:drawing>
          <wp:inline distT="0" distB="0" distL="0" distR="0" wp14:anchorId="70DD2736" wp14:editId="6F3644FD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852" w14:textId="77777777" w:rsidR="00F122E0" w:rsidRPr="00391B01" w:rsidRDefault="00F122E0" w:rsidP="00F122E0">
      <w:pPr>
        <w:rPr>
          <w:rFonts w:ascii="TH SarabunPSK" w:hAnsi="TH SarabunPSK" w:cs="TH SarabunPSK"/>
          <w:lang w:eastAsia="ja-JP"/>
        </w:rPr>
      </w:pPr>
    </w:p>
    <w:p w14:paraId="6A208ED4" w14:textId="79D30F4B" w:rsidR="00F122E0" w:rsidRPr="00F122E0" w:rsidRDefault="006972C2" w:rsidP="00F122E0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</w:t>
      </w:r>
      <w:r w:rsidR="00F122E0" w:rsidRPr="00F122E0">
        <w:rPr>
          <w:rFonts w:ascii="TH SarabunPSK" w:hAnsi="TH SarabunPSK" w:cs="TH SarabunPSK"/>
          <w:b/>
          <w:bCs/>
          <w:u w:val="single"/>
          <w:cs/>
          <w:lang w:eastAsia="ja-JP"/>
        </w:rPr>
        <w:t>ระบบตรวจสอบยืนยันตัวตนร่วมกัน หน่วยงานไม่มีระบบยืนยันตัวตนของตนเอง</w:t>
      </w:r>
    </w:p>
    <w:p w14:paraId="321DC7A2" w14:textId="77777777" w:rsidR="006972C2" w:rsidRDefault="006972C2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E145D50" w14:textId="1CCF5C0B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หน่วยงานมีระบบดิจิทัล</w:t>
      </w:r>
      <w:r w:rsidR="003254FF">
        <w:rPr>
          <w:rFonts w:ascii="TH SarabunPSK" w:hAnsi="TH SarabunPSK" w:cs="TH SarabunPSK" w:hint="cs"/>
          <w:cs/>
          <w:lang w:eastAsia="ja-JP"/>
        </w:rPr>
        <w:t>ในลักษณะ</w:t>
      </w:r>
      <w:r w:rsidRPr="00391B01">
        <w:rPr>
          <w:rFonts w:ascii="TH SarabunPSK" w:hAnsi="TH SarabunPSK" w:cs="TH SarabunPSK"/>
          <w:cs/>
          <w:lang w:eastAsia="ja-JP"/>
        </w:rPr>
        <w:t xml:space="preserve">ให้บริการของตนเอง </w:t>
      </w:r>
      <w:r w:rsidR="003254FF">
        <w:rPr>
          <w:rFonts w:ascii="TH SarabunPSK" w:hAnsi="TH SarabunPSK" w:cs="TH SarabunPSK" w:hint="cs"/>
          <w:cs/>
          <w:lang w:eastAsia="ja-JP"/>
        </w:rPr>
        <w:t>จำเป็นต้องตรวจสอบยืนยันตัวตนก่อนอนุญาตให้เข้าใช้บริการ หน่วยงานควรใช้ระบบตรวจสอบยืนยันตัวตนของส่วนกลาง เพื่อให้ประชาชนที่ประกอบธุรกิจไม่ต้องจำรหัสผ่านหลายชุด หรือต้องสมัครเข้าใช้บริการหลายที่ซึ่งเป็นภาระอย่างมากต่อประชาชนและธุรกิจ นอกจากนี้การใช้ระบบตรวจสอบยืนยันตัวตนกลาง ยังทำให้หน่วยงานลดค่าใช้จ่ายในการพัฒนาและบำรุงรักษาระบบดิจิทัลของตน ดังแสดง</w:t>
      </w:r>
      <w:r w:rsidRPr="00391B01">
        <w:rPr>
          <w:rFonts w:ascii="TH SarabunPSK" w:hAnsi="TH SarabunPSK" w:cs="TH SarabunPSK"/>
          <w:cs/>
          <w:lang w:eastAsia="ja-JP"/>
        </w:rPr>
        <w:t xml:space="preserve">สถาปัตยกรรมของระบบดังภาพที่ </w:t>
      </w:r>
      <w:r w:rsidR="006972C2">
        <w:rPr>
          <w:rFonts w:ascii="TH SarabunPSK" w:hAnsi="TH SarabunPSK" w:cs="TH SarabunPSK"/>
          <w:lang w:eastAsia="ja-JP"/>
        </w:rPr>
        <w:t>4-</w:t>
      </w:r>
      <w:r w:rsidR="003254FF">
        <w:rPr>
          <w:rFonts w:ascii="TH SarabunPSK" w:hAnsi="TH SarabunPSK" w:cs="TH SarabunPSK"/>
          <w:lang w:eastAsia="ja-JP"/>
        </w:rPr>
        <w:t>4</w:t>
      </w:r>
    </w:p>
    <w:p w14:paraId="6E4CC164" w14:textId="77777777" w:rsidR="00F122E0" w:rsidRPr="003254FF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A418EF" w14:textId="5DE5CC2A" w:rsidR="00F122E0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53D642E5" wp14:editId="40CE26E5">
            <wp:extent cx="5502910" cy="318706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C0E" w14:textId="77777777" w:rsidR="0020264B" w:rsidRDefault="0020264B" w:rsidP="00F122E0">
      <w:pPr>
        <w:jc w:val="center"/>
        <w:rPr>
          <w:rFonts w:ascii="TH SarabunPSK" w:hAnsi="TH SarabunPSK" w:cs="TH SarabunPSK"/>
          <w:b/>
          <w:bCs/>
          <w:lang w:eastAsia="ja-JP"/>
        </w:rPr>
      </w:pPr>
    </w:p>
    <w:p w14:paraId="5F5D4930" w14:textId="6B071BF6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3254FF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3254FF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3254FF">
        <w:rPr>
          <w:rFonts w:ascii="TH SarabunPSK" w:hAnsi="TH SarabunPSK" w:cs="TH SarabunPSK"/>
          <w:b/>
          <w:bCs/>
          <w:lang w:eastAsia="ja-JP"/>
        </w:rPr>
        <w:t>4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หน่วยงานใช้ระบบตรวจสอบยืนยันตัวตนร่วมกัน</w:t>
      </w:r>
    </w:p>
    <w:p w14:paraId="18CD9167" w14:textId="77777777" w:rsidR="00F122E0" w:rsidRPr="00391B01" w:rsidRDefault="00F122E0" w:rsidP="00F122E0">
      <w:pPr>
        <w:ind w:firstLine="720"/>
        <w:rPr>
          <w:rFonts w:ascii="TH SarabunPSK" w:hAnsi="TH SarabunPSK" w:cs="TH SarabunPSK"/>
          <w:lang w:eastAsia="ja-JP"/>
        </w:rPr>
      </w:pPr>
    </w:p>
    <w:p w14:paraId="214FE387" w14:textId="40C8C31C" w:rsidR="00F122E0" w:rsidRPr="009D15E8" w:rsidRDefault="00F122E0" w:rsidP="00F122E0">
      <w:pPr>
        <w:ind w:firstLine="720"/>
        <w:jc w:val="thaiDistribute"/>
        <w:rPr>
          <w:rFonts w:ascii="TH SarabunPSK" w:eastAsiaTheme="minorEastAsia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รูปแบบนี้ระบบดิจิทัลหน่วยงานไม่จำเป็นต้องมีระบบยืนยันตัวตนของตนเอง สามารถใช้ระบบตรวจสอบยืนยันตัวตนกลาง ทำให้ประชาชนไม่จำเป็นต้องพิสูจน์ตัวตนกับหน่วยงานหลายแห่ง ลดภาระการใช้บริการของประชาชน ภาพ</w:t>
      </w:r>
      <w:del w:id="148" w:author="Microsoft Office User" w:date="2022-12-03T16:10:00Z">
        <w:r w:rsidRPr="00391B01" w:rsidDel="00F05277">
          <w:rPr>
            <w:rFonts w:ascii="TH SarabunPSK" w:hAnsi="TH SarabunPSK" w:cs="TH SarabunPSK"/>
            <w:cs/>
            <w:lang w:eastAsia="ja-JP"/>
          </w:rPr>
          <w:delText>นี้</w:delText>
        </w:r>
      </w:del>
      <w:ins w:id="149" w:author="Microsoft Office User" w:date="2022-12-03T16:10:00Z">
        <w:r w:rsidR="00F05277">
          <w:rPr>
            <w:rFonts w:ascii="TH SarabunPSK" w:hAnsi="TH SarabunPSK" w:cs="TH SarabunPSK" w:hint="cs"/>
            <w:cs/>
            <w:lang w:eastAsia="ja-JP"/>
          </w:rPr>
          <w:t xml:space="preserve">ที่ </w:t>
        </w:r>
        <w:r w:rsidR="00F05277">
          <w:rPr>
            <w:rFonts w:ascii="TH SarabunPSK" w:hAnsi="TH SarabunPSK" w:cs="TH SarabunPSK"/>
            <w:lang w:eastAsia="ja-JP"/>
          </w:rPr>
          <w:t xml:space="preserve">4-4 </w:t>
        </w:r>
      </w:ins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  <w:r w:rsidR="009D15E8">
        <w:rPr>
          <w:rFonts w:ascii="TH SarabunPSK" w:eastAsiaTheme="minorEastAsia" w:hAnsi="TH SarabunPSK" w:cs="TH SarabunPSK" w:hint="cs"/>
          <w:cs/>
          <w:lang w:eastAsia="ja-JP"/>
        </w:rPr>
        <w:t xml:space="preserve">และเทคโนโลยีเชื่อมโยงข้อมูล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67F9021C" wp14:editId="56D2D55F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3807" w14:textId="7F34661E" w:rsidR="00F122E0" w:rsidRDefault="00F122E0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</w:t>
      </w:r>
      <w:r w:rsidR="006972C2">
        <w:rPr>
          <w:rFonts w:ascii="TH SarabunPSK" w:hAnsi="TH SarabunPSK" w:cs="TH SarabunPSK" w:hint="cs"/>
          <w:cs/>
          <w:lang w:eastAsia="ja-JP"/>
        </w:rPr>
        <w:t>ัน</w:t>
      </w:r>
    </w:p>
    <w:p w14:paraId="183E8456" w14:textId="77777777" w:rsidR="006972C2" w:rsidRPr="00391B01" w:rsidRDefault="006972C2" w:rsidP="006972C2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4D004832" w14:textId="42DE1786" w:rsidR="00F122E0" w:rsidRPr="0020264B" w:rsidRDefault="0020264B" w:rsidP="0020264B">
      <w:pPr>
        <w:spacing w:line="259" w:lineRule="auto"/>
        <w:rPr>
          <w:rFonts w:ascii="TH SarabunPSK" w:hAnsi="TH SarabunPSK" w:cs="TH SarabunPSK"/>
          <w:b/>
          <w:bCs/>
          <w:u w:val="single"/>
          <w:lang w:eastAsia="ja-JP"/>
        </w:rPr>
      </w:pPr>
      <w:r>
        <w:rPr>
          <w:rFonts w:ascii="TH SarabunPSK" w:hAnsi="TH SarabunPSK" w:cs="TH SarabunPSK" w:hint="cs"/>
          <w:b/>
          <w:bCs/>
          <w:u w:val="single"/>
          <w:cs/>
          <w:lang w:eastAsia="ja-JP"/>
        </w:rPr>
        <w:t>การให้บริการด้วย</w:t>
      </w:r>
      <w:r w:rsidR="00F122E0"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ระบบรับชำระค่าธรรมเนียมร่วมกัน หน่วยงานไม่ต้องมีระบบรับชำระของตน</w:t>
      </w:r>
    </w:p>
    <w:p w14:paraId="1EDE9656" w14:textId="4983CCD6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 xml:space="preserve">หน่วยงานมีระบบดิจิทัลให้บริการของตนเอง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  <w:r w:rsidRPr="00391B01">
        <w:rPr>
          <w:rFonts w:ascii="TH SarabunPSK" w:hAnsi="TH SarabunPSK" w:cs="TH SarabunPSK"/>
          <w:cs/>
          <w:lang w:eastAsia="ja-JP"/>
        </w:rPr>
        <w:t xml:space="preserve"> </w:t>
      </w:r>
      <w:r w:rsidR="009D15E8">
        <w:rPr>
          <w:rFonts w:ascii="TH SarabunPSK" w:hAnsi="TH SarabunPSK" w:cs="TH SarabunPSK" w:hint="cs"/>
          <w:cs/>
          <w:lang w:eastAsia="ja-JP"/>
        </w:rPr>
        <w:t xml:space="preserve">โดยใช้เทคโนโลยีการเชื่อมโยงข้อมูล </w:t>
      </w:r>
      <w:r w:rsidR="009D15E8">
        <w:rPr>
          <w:rFonts w:ascii="TH SarabunPSK" w:eastAsiaTheme="minorEastAsia" w:hAnsi="TH SarabunPSK" w:cs="TH SarabunPSK" w:hint="eastAsia"/>
          <w:lang w:eastAsia="ja-JP"/>
        </w:rPr>
        <w:t>L</w:t>
      </w:r>
      <w:r w:rsidR="009D15E8">
        <w:rPr>
          <w:rFonts w:ascii="TH SarabunPSK" w:eastAsiaTheme="minorEastAsia" w:hAnsi="TH SarabunPSK" w:cs="TH SarabunPSK"/>
          <w:lang w:eastAsia="ja-JP"/>
        </w:rPr>
        <w:t xml:space="preserve">inked Data </w:t>
      </w:r>
      <w:r w:rsidR="009D15E8">
        <w:rPr>
          <w:noProof/>
        </w:rPr>
        <w:drawing>
          <wp:inline distT="0" distB="0" distL="0" distR="0" wp14:anchorId="54B676C0" wp14:editId="76F680E2">
            <wp:extent cx="117920" cy="12790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5E8">
        <w:rPr>
          <w:rFonts w:ascii="TH SarabunPSK" w:hAnsi="TH SarabunPSK" w:cs="TH SarabunPSK" w:hint="cs"/>
          <w:cs/>
          <w:lang w:eastAsia="ja-JP"/>
        </w:rPr>
        <w:t xml:space="preserve"> และ</w:t>
      </w:r>
      <w:r w:rsidRPr="00391B01">
        <w:rPr>
          <w:rFonts w:ascii="TH SarabunPSK" w:hAnsi="TH SarabunPSK" w:cs="TH SarabunPSK"/>
          <w:cs/>
          <w:lang w:eastAsia="ja-JP"/>
        </w:rPr>
        <w:t>มีการใช้ระบบรับชำระค่าธรรมกลาง</w:t>
      </w:r>
    </w:p>
    <w:p w14:paraId="5C3A117F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960A81C" w14:textId="1A97F3CD" w:rsidR="0020264B" w:rsidRPr="009D15E8" w:rsidRDefault="009D15E8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67F339B6" wp14:editId="0825D971">
            <wp:extent cx="55029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E00C" w14:textId="3AA45D91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9D15E8">
        <w:rPr>
          <w:rFonts w:ascii="TH SarabunPSK" w:eastAsiaTheme="minorEastAsia" w:hAnsi="TH SarabunPSK" w:cs="TH SarabunPSK" w:hint="eastAsia"/>
          <w:b/>
          <w:bCs/>
          <w:lang w:eastAsia="ja-JP"/>
        </w:rPr>
        <w:t>4</w:t>
      </w:r>
      <w:r w:rsidR="009D15E8">
        <w:rPr>
          <w:rFonts w:ascii="TH SarabunPSK" w:eastAsiaTheme="minorEastAsia" w:hAnsi="TH SarabunPSK" w:cs="TH SarabunPSK"/>
          <w:b/>
          <w:bCs/>
          <w:lang w:eastAsia="ja-JP"/>
        </w:rPr>
        <w:t>-</w:t>
      </w:r>
      <w:r w:rsidR="00EE0C3A">
        <w:rPr>
          <w:rFonts w:ascii="TH SarabunPSK" w:hAnsi="TH SarabunPSK" w:cs="TH SarabunPSK"/>
          <w:b/>
          <w:bCs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="00492E7A" w:rsidRPr="00492E7A">
        <w:rPr>
          <w:rFonts w:ascii="TH SarabunPSK" w:hAnsi="TH SarabunPSK" w:cs="TH SarabunPSK"/>
          <w:cs/>
          <w:lang w:eastAsia="ja-JP"/>
        </w:rPr>
        <w:t>การรับชำระค่าธรรมเนียม</w:t>
      </w:r>
      <w:r w:rsidR="00492E7A">
        <w:rPr>
          <w:rFonts w:ascii="TH SarabunPSK" w:hAnsi="TH SarabunPSK" w:cs="TH SarabunPSK" w:hint="cs"/>
          <w:cs/>
          <w:lang w:eastAsia="ja-JP"/>
        </w:rPr>
        <w:t>ผ่านทาง</w:t>
      </w:r>
      <w:r w:rsidR="00492E7A" w:rsidRPr="00492E7A">
        <w:rPr>
          <w:rFonts w:ascii="TH SarabunPSK" w:hAnsi="TH SarabunPSK" w:cs="TH SarabunPSK"/>
          <w:cs/>
          <w:lang w:eastAsia="ja-JP"/>
        </w:rPr>
        <w:t>ระบบ</w:t>
      </w:r>
      <w:r w:rsidR="00492E7A">
        <w:rPr>
          <w:rFonts w:ascii="TH SarabunPSK" w:hAnsi="TH SarabunPSK" w:cs="TH SarabunPSK" w:hint="cs"/>
          <w:cs/>
          <w:lang w:eastAsia="ja-JP"/>
        </w:rPr>
        <w:t>รับชำระ</w:t>
      </w:r>
      <w:r w:rsidR="00492E7A" w:rsidRPr="00492E7A">
        <w:rPr>
          <w:rFonts w:ascii="TH SarabunPSK" w:hAnsi="TH SarabunPSK" w:cs="TH SarabunPSK"/>
          <w:cs/>
          <w:lang w:eastAsia="ja-JP"/>
        </w:rPr>
        <w:t>กลาง</w:t>
      </w:r>
    </w:p>
    <w:p w14:paraId="2955EA7A" w14:textId="77777777" w:rsidR="00F122E0" w:rsidRPr="00391B01" w:rsidRDefault="00F122E0" w:rsidP="00F122E0">
      <w:pPr>
        <w:jc w:val="center"/>
        <w:rPr>
          <w:rFonts w:ascii="TH SarabunPSK" w:hAnsi="TH SarabunPSK" w:cs="TH SarabunPSK"/>
          <w:lang w:eastAsia="ja-JP"/>
        </w:rPr>
      </w:pPr>
    </w:p>
    <w:p w14:paraId="6011140C" w14:textId="6044584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9D15E8">
        <w:rPr>
          <w:rFonts w:ascii="TH SarabunPSK" w:hAnsi="TH SarabunPSK" w:cs="TH SarabunPSK"/>
          <w:lang w:eastAsia="ja-JP"/>
        </w:rPr>
        <w:t>4-</w:t>
      </w:r>
      <w:r w:rsidR="00EE0C3A">
        <w:rPr>
          <w:rFonts w:ascii="TH SarabunPSK" w:hAnsi="TH SarabunPSK" w:cs="TH SarabunPSK"/>
          <w:lang w:eastAsia="ja-JP"/>
        </w:rPr>
        <w:t>5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ประชาชนเข้าใช้บริการผ่านคอมพิวเตอร์หรือสมาร์ทโฟน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>และระบบต่างๆ สามารถรับส่งเอกสารระหว่างกันได้โดยใช้มาตรฐานกลางที่กำหนดขึ้น (</w:t>
      </w:r>
      <w:proofErr w:type="spellStart"/>
      <w:r w:rsidRPr="00391B01">
        <w:rPr>
          <w:rFonts w:ascii="TH SarabunPSK" w:hAnsi="TH SarabunPSK" w:cs="TH SarabunPSK"/>
          <w:lang w:eastAsia="ja-JP"/>
        </w:rPr>
        <w:t>DoBiz.Std</w:t>
      </w:r>
      <w:proofErr w:type="spellEnd"/>
      <w:r w:rsidRPr="00391B01">
        <w:rPr>
          <w:rFonts w:ascii="TH SarabunPSK" w:hAnsi="TH SarabunPSK" w:cs="TH SarabunPSK"/>
          <w:lang w:eastAsia="ja-JP"/>
        </w:rPr>
        <w:t>)</w:t>
      </w:r>
      <w:r w:rsidRPr="00391B01">
        <w:rPr>
          <w:rFonts w:ascii="TH SarabunPSK" w:hAnsi="TH SarabunPSK" w:cs="TH SarabunPSK"/>
          <w:cs/>
          <w:lang w:eastAsia="ja-JP"/>
        </w:rPr>
        <w:t xml:space="preserve"> เมื่อถึงขั้นตอนการรับชำระค่าธรรมเนียม มีการใช้ระบบกลาง ทำให้หน่วยงานไม่จำเป็นต้</w:t>
      </w:r>
      <w:r w:rsidR="003D72AD"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งมีระบบรับชำระของตนเอง เป็นการประหยัดงบประมาณการพัฒนา ลดภาระในการเรียนรู้ระบบชำระที่หลากหลาย และมีระบบรับชำระที่มีมาตรฐานสูง</w:t>
      </w:r>
    </w:p>
    <w:p w14:paraId="0A3B0660" w14:textId="5270C408" w:rsidR="00F122E0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4B1D4876" w14:textId="77777777" w:rsidR="009D15E8" w:rsidRPr="00391B01" w:rsidRDefault="009D15E8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</w:p>
    <w:p w14:paraId="12C45A14" w14:textId="6F2A9038" w:rsidR="00F122E0" w:rsidRPr="0020264B" w:rsidRDefault="00F122E0" w:rsidP="0020264B">
      <w:pPr>
        <w:spacing w:line="259" w:lineRule="auto"/>
        <w:rPr>
          <w:rFonts w:ascii="TH SarabunPSK" w:hAnsi="TH SarabunPSK" w:cs="TH SarabunPSK"/>
          <w:b/>
          <w:bCs/>
          <w:u w:val="single"/>
          <w:cs/>
          <w:lang w:eastAsia="ja-JP"/>
        </w:rPr>
      </w:pPr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>ผู้ประกอบการ</w:t>
      </w:r>
      <w:ins w:id="150" w:author="Microsoft Office User" w:date="2022-12-03T16:11:00Z">
        <w:r w:rsidR="00F05277">
          <w:rPr>
            <w:rFonts w:ascii="TH SarabunPSK" w:hAnsi="TH SarabunPSK" w:cs="TH SarabunPSK"/>
            <w:b/>
            <w:bCs/>
            <w:u w:val="single"/>
            <w:lang w:eastAsia="ja-JP"/>
          </w:rPr>
          <w:t>/</w:t>
        </w:r>
        <w:r w:rsidR="00F05277">
          <w:rPr>
            <w:rFonts w:ascii="TH SarabunPSK" w:hAnsi="TH SarabunPSK" w:cs="TH SarabunPSK" w:hint="cs"/>
            <w:b/>
            <w:bCs/>
            <w:u w:val="single"/>
            <w:cs/>
            <w:lang w:eastAsia="ja-JP"/>
          </w:rPr>
          <w:t>ธุรกิจ</w:t>
        </w:r>
      </w:ins>
      <w:ins w:id="151" w:author="Microsoft Office User" w:date="2022-12-03T16:12:00Z">
        <w:r w:rsidR="00F05277">
          <w:rPr>
            <w:rFonts w:ascii="TH SarabunPSK" w:hAnsi="TH SarabunPSK" w:cs="TH SarabunPSK" w:hint="cs"/>
            <w:b/>
            <w:bCs/>
            <w:u w:val="single"/>
            <w:cs/>
            <w:lang w:eastAsia="ja-JP"/>
          </w:rPr>
          <w:t xml:space="preserve"> </w:t>
        </w:r>
      </w:ins>
      <w:r w:rsidRPr="0020264B">
        <w:rPr>
          <w:rFonts w:ascii="TH SarabunPSK" w:hAnsi="TH SarabunPSK" w:cs="TH SarabunPSK"/>
          <w:b/>
          <w:bCs/>
          <w:u w:val="single"/>
          <w:cs/>
          <w:lang w:eastAsia="ja-JP"/>
        </w:rPr>
        <w:t xml:space="preserve">มีซอฟต์แวร์ที่เชื่อมโยงกับหน่วยงานและใช้บริการได้อัตโนมัติ </w:t>
      </w:r>
    </w:p>
    <w:p w14:paraId="4E33512B" w14:textId="77777777" w:rsidR="0020264B" w:rsidRDefault="0020264B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11C07F0B" w14:textId="552D5D6A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ab/>
        <w:t>รูปแบบนี้เหมาะสำหรับผู้ประกอบ</w:t>
      </w:r>
      <w:ins w:id="152" w:author="Microsoft Office User" w:date="2022-12-03T16:12:00Z">
        <w:r w:rsidR="00F05277">
          <w:rPr>
            <w:rFonts w:ascii="TH SarabunPSK" w:hAnsi="TH SarabunPSK" w:cs="TH SarabunPSK" w:hint="cs"/>
            <w:cs/>
            <w:lang w:eastAsia="ja-JP"/>
          </w:rPr>
          <w:t>การ/ธุรกิจ</w:t>
        </w:r>
      </w:ins>
      <w:r w:rsidRPr="00391B01">
        <w:rPr>
          <w:rFonts w:ascii="TH SarabunPSK" w:hAnsi="TH SarabunPSK" w:cs="TH SarabunPSK"/>
          <w:cs/>
          <w:lang w:eastAsia="ja-JP"/>
        </w:rPr>
        <w:t>ที่มีซอฟต์แวร์ของตนเองและจำเป็นต้องใช้บริการรัฐ ปริมาณมาก ต้</w:t>
      </w:r>
      <w:r>
        <w:rPr>
          <w:rFonts w:ascii="TH SarabunPSK" w:hAnsi="TH SarabunPSK" w:cs="TH SarabunPSK" w:hint="cs"/>
          <w:cs/>
          <w:lang w:eastAsia="ja-JP"/>
        </w:rPr>
        <w:t>อ</w:t>
      </w:r>
      <w:r w:rsidRPr="00391B01">
        <w:rPr>
          <w:rFonts w:ascii="TH SarabunPSK" w:hAnsi="TH SarabunPSK" w:cs="TH SarabunPSK"/>
          <w:cs/>
          <w:lang w:eastAsia="ja-JP"/>
        </w:rPr>
        <w:t>งการเพิ่มประสิทธิภาพในการใช้บริการภาครัฐ กรณีนี้ก็เช่นกันหน่วยงานมีระบบดิจิทัลให้บริการของตนเอง เชื่อมโยงกับหน่วยงานอื่นโดยมาตรฐานการเชื่อมโยง</w:t>
      </w:r>
      <w:del w:id="153" w:author="Microsoft Office User" w:date="2022-12-03T16:12:00Z">
        <w:r w:rsidRPr="00391B01" w:rsidDel="00F05277">
          <w:rPr>
            <w:rFonts w:ascii="TH SarabunPSK" w:hAnsi="TH SarabunPSK" w:cs="TH SarabunPSK"/>
            <w:cs/>
            <w:lang w:eastAsia="ja-JP"/>
          </w:rPr>
          <w:delText xml:space="preserve"> </w:delText>
        </w:r>
      </w:del>
      <w:r w:rsidRPr="00391B01">
        <w:rPr>
          <w:rFonts w:ascii="TH SarabunPSK" w:hAnsi="TH SarabunPSK" w:cs="TH SarabunPSK"/>
          <w:cs/>
          <w:lang w:eastAsia="ja-JP"/>
        </w:rPr>
        <w:t xml:space="preserve">ใบอนุญาต คำขอ และเอกสารอื่นๆ สามารถรับส่งระหว่างหน่วยงานได้อย่างอัตโนมัติ โดยใช้ รูปแบบมาตรฐาน </w:t>
      </w:r>
      <w:r w:rsidRPr="00391B01">
        <w:rPr>
          <w:rFonts w:ascii="TH SarabunPSK" w:hAnsi="TH SarabunPSK" w:cs="TH SarabunPSK"/>
          <w:lang w:eastAsia="ja-JP"/>
        </w:rPr>
        <w:t>IID (Identifiable Interoperable Document)</w:t>
      </w:r>
    </w:p>
    <w:p w14:paraId="20D6914E" w14:textId="77777777" w:rsidR="00F122E0" w:rsidRPr="00391B01" w:rsidRDefault="00F122E0" w:rsidP="00F122E0">
      <w:pPr>
        <w:jc w:val="thaiDistribute"/>
        <w:rPr>
          <w:rFonts w:ascii="TH SarabunPSK" w:hAnsi="TH SarabunPSK" w:cs="TH SarabunPSK"/>
          <w:lang w:eastAsia="ja-JP"/>
        </w:rPr>
      </w:pPr>
    </w:p>
    <w:p w14:paraId="7CBE1D1F" w14:textId="66F9AB32" w:rsidR="0020264B" w:rsidRPr="009D15E8" w:rsidRDefault="00EE0C3A" w:rsidP="009D15E8">
      <w:pPr>
        <w:jc w:val="center"/>
        <w:rPr>
          <w:rFonts w:ascii="TH SarabunPSK" w:hAnsi="TH SarabunPSK" w:cs="TH SarabunPSK"/>
          <w:lang w:eastAsia="ja-JP"/>
        </w:rPr>
      </w:pPr>
      <w:r>
        <w:rPr>
          <w:noProof/>
        </w:rPr>
        <w:lastRenderedPageBreak/>
        <w:drawing>
          <wp:inline distT="0" distB="0" distL="0" distR="0" wp14:anchorId="72D7EA6A" wp14:editId="6268BBCE">
            <wp:extent cx="5502910" cy="318770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A7B" w14:textId="24213F67" w:rsidR="00F122E0" w:rsidRDefault="00F122E0" w:rsidP="00F122E0">
      <w:pPr>
        <w:jc w:val="center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b/>
          <w:bCs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b/>
          <w:bCs/>
          <w:lang w:eastAsia="ja-JP"/>
        </w:rPr>
        <w:t>4</w:t>
      </w:r>
      <w:r w:rsidR="00EE0C3A">
        <w:rPr>
          <w:rFonts w:ascii="TH SarabunPSK" w:hAnsi="TH SarabunPSK" w:cs="TH SarabunPSK"/>
          <w:b/>
          <w:bCs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>ผู้ประกอบธุรกิจสามารถเชื่อมโยงเข้าใช้บริการกับระบบดิจิทัลของหน่วยงาน</w:t>
      </w:r>
    </w:p>
    <w:p w14:paraId="3A7B6014" w14:textId="77777777" w:rsidR="00492E7A" w:rsidRPr="00391B01" w:rsidRDefault="00492E7A" w:rsidP="00F122E0">
      <w:pPr>
        <w:jc w:val="center"/>
        <w:rPr>
          <w:rFonts w:ascii="TH SarabunPSK" w:hAnsi="TH SarabunPSK" w:cs="TH SarabunPSK"/>
          <w:lang w:eastAsia="ja-JP"/>
        </w:rPr>
      </w:pPr>
    </w:p>
    <w:p w14:paraId="64364A55" w14:textId="421D767E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 xml:space="preserve">ภาพที่ </w:t>
      </w:r>
      <w:r w:rsidR="0020264B">
        <w:rPr>
          <w:rFonts w:ascii="TH SarabunPSK" w:hAnsi="TH SarabunPSK" w:cs="TH SarabunPSK"/>
          <w:lang w:eastAsia="ja-JP"/>
        </w:rPr>
        <w:t>4</w:t>
      </w:r>
      <w:r w:rsidR="00EE0C3A">
        <w:rPr>
          <w:rFonts w:ascii="TH SarabunPSK" w:hAnsi="TH SarabunPSK" w:cs="TH SarabunPSK"/>
          <w:lang w:eastAsia="ja-JP"/>
        </w:rPr>
        <w:t>-6</w:t>
      </w:r>
      <w:r w:rsidRPr="00391B01">
        <w:rPr>
          <w:rFonts w:ascii="TH SarabunPSK" w:hAnsi="TH SarabunPSK" w:cs="TH SarabunPSK"/>
          <w:lang w:eastAsia="ja-JP"/>
        </w:rPr>
        <w:t xml:space="preserve"> </w:t>
      </w:r>
      <w:r w:rsidRPr="00391B01">
        <w:rPr>
          <w:rFonts w:ascii="TH SarabunPSK" w:hAnsi="TH SarabunPSK" w:cs="TH SarabunPSK"/>
          <w:cs/>
          <w:lang w:eastAsia="ja-JP"/>
        </w:rPr>
        <w:t xml:space="preserve">แสดงสถาปัตยกรรมของระบบดิจิทัล ซอฟต์แวร์ของผู้ประกอบธุรกิจสามารถเชื่อมโยงเข้าใช้บริการกับระบบดิจิทัลของหน่วยงาน โดยการเชื่อมโยงจะเป็นระบบ </w:t>
      </w:r>
      <w:r w:rsidRPr="00391B01">
        <w:rPr>
          <w:rFonts w:ascii="TH SarabunPSK" w:hAnsi="TH SarabunPSK" w:cs="TH SarabunPSK"/>
          <w:lang w:eastAsia="ja-JP"/>
        </w:rPr>
        <w:t xml:space="preserve">API Service </w:t>
      </w:r>
      <w:r w:rsidRPr="00391B01">
        <w:rPr>
          <w:rFonts w:ascii="TH SarabunPSK" w:hAnsi="TH SarabunPSK" w:cs="TH SarabunPSK"/>
          <w:cs/>
          <w:lang w:eastAsia="ja-JP"/>
        </w:rPr>
        <w:t xml:space="preserve">ที่ถูกกำหนดมาตรฐานไว้ จุดให้บริการอาจเป็นหน่วยงานเจ้าของบริการ หรือ จุดให้บริการ </w:t>
      </w:r>
      <w:proofErr w:type="spellStart"/>
      <w:r w:rsidRPr="00391B01">
        <w:rPr>
          <w:rFonts w:ascii="TH SarabunPSK" w:hAnsi="TH SarabunPSK" w:cs="TH SarabunPSK"/>
          <w:lang w:eastAsia="ja-JP"/>
        </w:rPr>
        <w:t>DoBiz</w:t>
      </w:r>
      <w:proofErr w:type="spellEnd"/>
      <w:r w:rsidRPr="00391B01">
        <w:rPr>
          <w:rFonts w:ascii="TH SarabunPSK" w:hAnsi="TH SarabunPSK" w:cs="TH SarabunPSK"/>
          <w:lang w:eastAsia="ja-JP"/>
        </w:rPr>
        <w:t xml:space="preserve"> Portal </w:t>
      </w:r>
      <w:r w:rsidRPr="00391B01">
        <w:rPr>
          <w:rFonts w:ascii="TH SarabunPSK" w:hAnsi="TH SarabunPSK" w:cs="TH SarabunPSK"/>
          <w:cs/>
          <w:lang w:eastAsia="ja-JP"/>
        </w:rPr>
        <w:t xml:space="preserve">และระบบต่างๆ สามารถรับส่งเอกสารระหว่างกันได้โดยใช้มาตรฐานกลางที่กำหนดขึ้น </w:t>
      </w:r>
    </w:p>
    <w:p w14:paraId="11CE7D37" w14:textId="77777777" w:rsidR="00F122E0" w:rsidRPr="00391B01" w:rsidRDefault="00F122E0" w:rsidP="00F122E0">
      <w:pPr>
        <w:ind w:firstLine="720"/>
        <w:jc w:val="thaiDistribute"/>
        <w:rPr>
          <w:rFonts w:ascii="TH SarabunPSK" w:hAnsi="TH SarabunPSK" w:cs="TH SarabunPSK"/>
          <w:lang w:eastAsia="ja-JP"/>
        </w:rPr>
      </w:pPr>
      <w:r w:rsidRPr="00391B01">
        <w:rPr>
          <w:rFonts w:ascii="TH SarabunPSK" w:hAnsi="TH SarabunPSK" w:cs="TH SarabunPSK"/>
          <w:cs/>
          <w:lang w:eastAsia="ja-JP"/>
        </w:rPr>
        <w:t>เหมือนกับการให้บริการรูปแบบอื่น คือมีกลไกการกำกับดูแลให้เกิดการเชื่อมโยงได้จริง (</w:t>
      </w:r>
      <w:r w:rsidRPr="00391B01">
        <w:rPr>
          <w:rFonts w:ascii="TH SarabunPSK" w:hAnsi="TH SarabunPSK" w:cs="TH SarabunPSK"/>
          <w:lang w:eastAsia="ja-JP"/>
        </w:rPr>
        <w:t xml:space="preserve">Interoperability Government) </w:t>
      </w:r>
      <w:r w:rsidRPr="00391B01">
        <w:rPr>
          <w:rFonts w:ascii="TH SarabunPSK" w:hAnsi="TH SarabunPSK" w:cs="TH SarabunPSK"/>
          <w:cs/>
          <w:lang w:eastAsia="ja-JP"/>
        </w:rPr>
        <w:t>และมีกลไกการสนับสนุนที่เหมาะสมเพื่อหน่วยงานที่มีความพร้อมแตกต่างกันสามารถให้บริการด้วยมาตรฐานเดียวกัน</w:t>
      </w:r>
    </w:p>
    <w:p w14:paraId="00691964" w14:textId="77777777" w:rsidR="00F122E0" w:rsidRPr="007313CC" w:rsidRDefault="00F122E0" w:rsidP="00F122E0">
      <w:pPr>
        <w:jc w:val="thaiDistribute"/>
        <w:rPr>
          <w:cs/>
        </w:rPr>
      </w:pPr>
    </w:p>
    <w:sectPr w:rsidR="00F122E0" w:rsidRPr="007313CC" w:rsidSect="00F122E0">
      <w:footerReference w:type="default" r:id="rId15"/>
      <w:pgSz w:w="11906" w:h="16838" w:code="9"/>
      <w:pgMar w:top="1440" w:right="1800" w:bottom="216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3EC4" w14:textId="77777777" w:rsidR="0038111E" w:rsidRDefault="0038111E" w:rsidP="00B72412">
      <w:r>
        <w:separator/>
      </w:r>
    </w:p>
  </w:endnote>
  <w:endnote w:type="continuationSeparator" w:id="0">
    <w:p w14:paraId="434F5A1A" w14:textId="77777777" w:rsidR="0038111E" w:rsidRDefault="0038111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8689" w14:textId="77777777" w:rsidR="00743E91" w:rsidRPr="00E465BD" w:rsidRDefault="00743E91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045513E2" wp14:editId="4EE87DF9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17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256" behindDoc="0" locked="0" layoutInCell="1" allowOverlap="1" wp14:anchorId="48358E20" wp14:editId="499A4534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8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8208" behindDoc="0" locked="0" layoutInCell="1" allowOverlap="1" wp14:anchorId="3E5DC517" wp14:editId="2E5EDE18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9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087B174A" wp14:editId="753919D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0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4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B93791">
      <w:rPr>
        <w:b/>
        <w:bCs/>
        <w:sz w:val="28"/>
        <w:szCs w:val="28"/>
        <w:cs/>
        <w:lang w:val="en-US"/>
      </w:rPr>
      <w:t>ความสามารถของระบบงานเพื่อรองรับการให้บริการผู้ประกอบการ</w:t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4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52AC" w14:textId="77777777" w:rsidR="0038111E" w:rsidRDefault="0038111E" w:rsidP="00B72412">
      <w:r>
        <w:separator/>
      </w:r>
    </w:p>
  </w:footnote>
  <w:footnote w:type="continuationSeparator" w:id="0">
    <w:p w14:paraId="6CC94A9A" w14:textId="77777777" w:rsidR="0038111E" w:rsidRDefault="0038111E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B04398"/>
    <w:multiLevelType w:val="hybridMultilevel"/>
    <w:tmpl w:val="B50ADC44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E41028"/>
    <w:multiLevelType w:val="hybridMultilevel"/>
    <w:tmpl w:val="2990EC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6E02EFD"/>
    <w:multiLevelType w:val="hybridMultilevel"/>
    <w:tmpl w:val="D79292AC"/>
    <w:lvl w:ilvl="0" w:tplc="E892C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0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5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1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4"/>
  </w:num>
  <w:num w:numId="21" w16cid:durableId="2007433473">
    <w:abstractNumId w:val="39"/>
  </w:num>
  <w:num w:numId="22" w16cid:durableId="785080935">
    <w:abstractNumId w:val="33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0"/>
  </w:num>
  <w:num w:numId="26" w16cid:durableId="564992653">
    <w:abstractNumId w:val="15"/>
  </w:num>
  <w:num w:numId="27" w16cid:durableId="1974362825">
    <w:abstractNumId w:val="41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7"/>
  </w:num>
  <w:num w:numId="35" w16cid:durableId="233666473">
    <w:abstractNumId w:val="34"/>
  </w:num>
  <w:num w:numId="36" w16cid:durableId="504827312">
    <w:abstractNumId w:val="21"/>
  </w:num>
  <w:num w:numId="37" w16cid:durableId="1607686888">
    <w:abstractNumId w:val="17"/>
  </w:num>
  <w:num w:numId="38" w16cid:durableId="923612308">
    <w:abstractNumId w:val="38"/>
  </w:num>
  <w:num w:numId="39" w16cid:durableId="703484334">
    <w:abstractNumId w:val="16"/>
  </w:num>
  <w:num w:numId="40" w16cid:durableId="1767653395">
    <w:abstractNumId w:val="18"/>
  </w:num>
  <w:num w:numId="41" w16cid:durableId="1208571662">
    <w:abstractNumId w:val="36"/>
  </w:num>
  <w:num w:numId="42" w16cid:durableId="510099126">
    <w:abstractNumId w:val="9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35473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6785C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607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2947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1EAE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4B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229E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0A26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A7F17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6DC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1B06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851"/>
    <w:rsid w:val="00317330"/>
    <w:rsid w:val="003176CF"/>
    <w:rsid w:val="00320D10"/>
    <w:rsid w:val="0032170A"/>
    <w:rsid w:val="003226AD"/>
    <w:rsid w:val="00323A82"/>
    <w:rsid w:val="003254FF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111E"/>
    <w:rsid w:val="00381A74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D72AD"/>
    <w:rsid w:val="003E078C"/>
    <w:rsid w:val="003E14E3"/>
    <w:rsid w:val="003E1A29"/>
    <w:rsid w:val="003E21FA"/>
    <w:rsid w:val="003E2749"/>
    <w:rsid w:val="003E4633"/>
    <w:rsid w:val="003E505D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1797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B33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2E7A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5CBC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2F3D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3C57"/>
    <w:rsid w:val="005C57E4"/>
    <w:rsid w:val="005C60E6"/>
    <w:rsid w:val="005C6FDC"/>
    <w:rsid w:val="005C7195"/>
    <w:rsid w:val="005D005E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5CB2"/>
    <w:rsid w:val="005F664C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5DA2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5A0A"/>
    <w:rsid w:val="00696162"/>
    <w:rsid w:val="006962F1"/>
    <w:rsid w:val="006972C2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E786A"/>
    <w:rsid w:val="006F1D8C"/>
    <w:rsid w:val="006F595A"/>
    <w:rsid w:val="006F7E78"/>
    <w:rsid w:val="006F7FEF"/>
    <w:rsid w:val="00702929"/>
    <w:rsid w:val="00704E99"/>
    <w:rsid w:val="0071567B"/>
    <w:rsid w:val="0071660A"/>
    <w:rsid w:val="007227A9"/>
    <w:rsid w:val="007231F1"/>
    <w:rsid w:val="00725805"/>
    <w:rsid w:val="00725AEC"/>
    <w:rsid w:val="0072735D"/>
    <w:rsid w:val="00730734"/>
    <w:rsid w:val="0073089E"/>
    <w:rsid w:val="00730B5A"/>
    <w:rsid w:val="007313CC"/>
    <w:rsid w:val="00732157"/>
    <w:rsid w:val="00732C3E"/>
    <w:rsid w:val="00732E44"/>
    <w:rsid w:val="007356F2"/>
    <w:rsid w:val="00737D3B"/>
    <w:rsid w:val="00742C71"/>
    <w:rsid w:val="00742C9A"/>
    <w:rsid w:val="00743E91"/>
    <w:rsid w:val="007463AC"/>
    <w:rsid w:val="00746490"/>
    <w:rsid w:val="00751D1A"/>
    <w:rsid w:val="00755465"/>
    <w:rsid w:val="00760C9F"/>
    <w:rsid w:val="0076102A"/>
    <w:rsid w:val="007629E6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0F50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4479"/>
    <w:rsid w:val="00865C4C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1E00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622D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507A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5623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15E8"/>
    <w:rsid w:val="009D1A82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285E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6DBA"/>
    <w:rsid w:val="00A57108"/>
    <w:rsid w:val="00A607D7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2C1C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5F5A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112C"/>
    <w:rsid w:val="00AD1167"/>
    <w:rsid w:val="00AD1A93"/>
    <w:rsid w:val="00AD1C3F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1868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A5C2D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345C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4A5C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0C8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02D2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7E0"/>
    <w:rsid w:val="00CD0602"/>
    <w:rsid w:val="00CD0A9C"/>
    <w:rsid w:val="00CD14D5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3CE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0C3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05277"/>
    <w:rsid w:val="00F10AC4"/>
    <w:rsid w:val="00F11FCC"/>
    <w:rsid w:val="00F122E0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91E00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19</cp:revision>
  <cp:lastPrinted>2022-10-17T03:31:00Z</cp:lastPrinted>
  <dcterms:created xsi:type="dcterms:W3CDTF">2022-11-10T08:57:00Z</dcterms:created>
  <dcterms:modified xsi:type="dcterms:W3CDTF">2022-12-03T09:13:00Z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b243a69558f12776d8d34bcc4a0d98108282f694c6968d548658f3f74ce550ae</vt:lpwstr>
  </property>
</Properties>
</file>