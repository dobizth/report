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097F5BC5" w:rsidR="008F5ACB" w:rsidRPr="00946333" w:rsidRDefault="004359B4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946333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A8D4941" w14:textId="77777777" w:rsidR="008F08BC" w:rsidRPr="008F08BC" w:rsidRDefault="00FF0C46" w:rsidP="00FF0C46">
      <w:pPr>
        <w:jc w:val="thaiDistribute"/>
        <w:rPr>
          <w:ins w:id="1" w:author="Microsoft Office User" w:date="2022-12-03T17:03:00Z"/>
          <w:rFonts w:ascii="TH SarabunPSK" w:hAnsi="TH SarabunPSK" w:cs="TH SarabunPSK" w:hint="cs"/>
          <w:rPrChange w:id="2" w:author="Microsoft Office User" w:date="2022-12-03T17:03:00Z">
            <w:rPr>
              <w:ins w:id="3" w:author="Microsoft Office User" w:date="2022-12-03T17:03:00Z"/>
            </w:rPr>
          </w:rPrChange>
        </w:rPr>
      </w:pPr>
      <w:r w:rsidRPr="00946333">
        <w:rPr>
          <w:color w:val="000000"/>
          <w:cs/>
        </w:rPr>
        <w:tab/>
      </w:r>
      <w:r w:rsidRPr="008F08BC">
        <w:rPr>
          <w:rFonts w:ascii="TH SarabunPSK" w:hAnsi="TH SarabunPSK" w:cs="TH SarabunPSK" w:hint="cs"/>
          <w:cs/>
          <w:rPrChange w:id="4" w:author="Microsoft Office User" w:date="2022-12-03T17:03:00Z">
            <w:rPr>
              <w:cs/>
            </w:rPr>
          </w:rPrChange>
        </w:rPr>
        <w:t>การนำเทคโนโลยีดิจิทัลสมัยใหม่มาใช้ใน</w:t>
      </w:r>
      <w:bookmarkStart w:id="5" w:name="_Hlk116838549"/>
      <w:bookmarkStart w:id="6" w:name="_Hlk116827990"/>
      <w:r w:rsidRPr="008F08BC">
        <w:rPr>
          <w:rFonts w:ascii="TH SarabunPSK" w:hAnsi="TH SarabunPSK" w:cs="TH SarabunPSK" w:hint="cs"/>
          <w:cs/>
          <w:rPrChange w:id="7" w:author="Microsoft Office User" w:date="2022-12-03T17:03:00Z">
            <w:rPr>
              <w:cs/>
            </w:rPr>
          </w:rPrChange>
        </w:rPr>
        <w:t>ระบบอำนวยความสะดวก</w:t>
      </w:r>
      <w:bookmarkEnd w:id="5"/>
      <w:r w:rsidRPr="008F08BC">
        <w:rPr>
          <w:rFonts w:ascii="TH SarabunPSK" w:hAnsi="TH SarabunPSK" w:cs="TH SarabunPSK" w:hint="cs"/>
          <w:cs/>
          <w:rPrChange w:id="8" w:author="Microsoft Office User" w:date="2022-12-03T17:03:00Z">
            <w:rPr>
              <w:cs/>
            </w:rPr>
          </w:rPrChange>
        </w:rPr>
        <w:t>ในการประกอบธุรกิจแบบครบวงจร</w:t>
      </w:r>
      <w:bookmarkEnd w:id="6"/>
      <w:r w:rsidR="00016DAE" w:rsidRPr="008F08BC">
        <w:rPr>
          <w:rFonts w:ascii="TH SarabunPSK" w:hAnsi="TH SarabunPSK" w:cs="TH SarabunPSK" w:hint="cs"/>
          <w:cs/>
          <w:rPrChange w:id="9" w:author="Microsoft Office User" w:date="2022-12-03T17:03:00Z">
            <w:rPr>
              <w:cs/>
            </w:rPr>
          </w:rPrChange>
        </w:rPr>
        <w:t>ต้องพิจารณาที่สถาปัตยกรรมด้านเทคโนโลยี</w:t>
      </w:r>
      <w:r w:rsidR="00E34D7A" w:rsidRPr="008F08BC">
        <w:rPr>
          <w:rFonts w:ascii="TH SarabunPSK" w:hAnsi="TH SarabunPSK" w:cs="TH SarabunPSK" w:hint="cs"/>
          <w:cs/>
          <w:rPrChange w:id="10" w:author="Microsoft Office User" w:date="2022-12-03T17:03:00Z">
            <w:rPr>
              <w:cs/>
            </w:rPr>
          </w:rPrChange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8F08BC">
        <w:rPr>
          <w:rFonts w:ascii="TH SarabunPSK" w:hAnsi="TH SarabunPSK" w:cs="TH SarabunPSK" w:hint="cs"/>
          <w:cs/>
          <w:rPrChange w:id="11" w:author="Microsoft Office User" w:date="2022-12-03T17:03:00Z">
            <w:rPr>
              <w:cs/>
            </w:rPr>
          </w:rPrChange>
        </w:rPr>
        <w:t>ะเชื่อมโยง</w:t>
      </w:r>
      <w:r w:rsidR="00946333" w:rsidRPr="008F08BC">
        <w:rPr>
          <w:rFonts w:ascii="TH SarabunPSK" w:hAnsi="TH SarabunPSK" w:cs="TH SarabunPSK" w:hint="cs"/>
          <w:cs/>
          <w:rPrChange w:id="12" w:author="Microsoft Office User" w:date="2022-12-03T17:03:00Z">
            <w:rPr>
              <w:rFonts w:hint="cs"/>
              <w:cs/>
            </w:rPr>
          </w:rPrChange>
        </w:rPr>
        <w:t>เกี่ยวกับ</w:t>
      </w:r>
      <w:r w:rsidR="00E34D7A" w:rsidRPr="008F08BC">
        <w:rPr>
          <w:rFonts w:ascii="TH SarabunPSK" w:hAnsi="TH SarabunPSK" w:cs="TH SarabunPSK" w:hint="cs"/>
          <w:cs/>
          <w:rPrChange w:id="13" w:author="Microsoft Office User" w:date="2022-12-03T17:03:00Z">
            <w:rPr>
              <w:cs/>
            </w:rPr>
          </w:rPrChange>
        </w:rPr>
        <w:t xml:space="preserve"> </w:t>
      </w:r>
      <w:r w:rsidR="00E34D7A" w:rsidRPr="008F08BC">
        <w:rPr>
          <w:rFonts w:ascii="TH SarabunPSK" w:hAnsi="TH SarabunPSK" w:cs="TH SarabunPSK" w:hint="cs"/>
          <w:rPrChange w:id="14" w:author="Microsoft Office User" w:date="2022-12-03T17:03:00Z">
            <w:rPr/>
          </w:rPrChange>
        </w:rPr>
        <w:t xml:space="preserve">3 </w:t>
      </w:r>
      <w:r w:rsidR="00E34D7A" w:rsidRPr="008F08BC">
        <w:rPr>
          <w:rFonts w:ascii="TH SarabunPSK" w:hAnsi="TH SarabunPSK" w:cs="TH SarabunPSK" w:hint="cs"/>
          <w:cs/>
          <w:rPrChange w:id="15" w:author="Microsoft Office User" w:date="2022-12-03T17:03:00Z">
            <w:rPr>
              <w:cs/>
            </w:rPr>
          </w:rPrChange>
        </w:rPr>
        <w:t xml:space="preserve">เทคโนโลยี ได้แก่ </w:t>
      </w:r>
    </w:p>
    <w:p w14:paraId="4C8CA733" w14:textId="77777777" w:rsidR="008F08BC" w:rsidRP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16" w:author="Microsoft Office User" w:date="2022-12-03T17:03:00Z"/>
          <w:rFonts w:ascii="TH SarabunPSK" w:hAnsi="TH SarabunPSK" w:cs="TH SarabunPSK" w:hint="cs"/>
          <w:sz w:val="32"/>
          <w:szCs w:val="32"/>
          <w:rPrChange w:id="17" w:author="Microsoft Office User" w:date="2022-12-03T17:03:00Z">
            <w:rPr>
              <w:ins w:id="18" w:author="Microsoft Office User" w:date="2022-12-03T17:03:00Z"/>
            </w:rPr>
          </w:rPrChange>
        </w:rPr>
      </w:pPr>
      <w:r w:rsidRPr="008F08BC">
        <w:rPr>
          <w:rFonts w:ascii="TH SarabunPSK" w:hAnsi="TH SarabunPSK" w:cs="TH SarabunPSK" w:hint="cs"/>
          <w:sz w:val="32"/>
          <w:szCs w:val="32"/>
          <w:cs/>
          <w:rPrChange w:id="19" w:author="Microsoft Office User" w:date="2022-12-03T17:03:00Z">
            <w:rPr>
              <w:cs/>
            </w:rPr>
          </w:rPrChange>
        </w:rPr>
        <w:t>เทคโนโลยีข้อมูลขนาดใหญ่ (</w:t>
      </w:r>
      <w:r w:rsidRPr="008F08BC">
        <w:rPr>
          <w:rFonts w:ascii="TH SarabunPSK" w:hAnsi="TH SarabunPSK" w:cs="TH SarabunPSK" w:hint="cs"/>
          <w:sz w:val="32"/>
          <w:szCs w:val="32"/>
          <w:rPrChange w:id="20" w:author="Microsoft Office User" w:date="2022-12-03T17:03:00Z">
            <w:rPr/>
          </w:rPrChange>
        </w:rPr>
        <w:t xml:space="preserve">Big Data) </w:t>
      </w:r>
    </w:p>
    <w:p w14:paraId="4B6CC20B" w14:textId="77777777" w:rsidR="008F08BC" w:rsidRP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21" w:author="Microsoft Office User" w:date="2022-12-03T17:03:00Z"/>
          <w:rFonts w:ascii="TH SarabunPSK" w:hAnsi="TH SarabunPSK" w:cs="TH SarabunPSK" w:hint="cs"/>
          <w:sz w:val="32"/>
          <w:szCs w:val="32"/>
          <w:rPrChange w:id="22" w:author="Microsoft Office User" w:date="2022-12-03T17:03:00Z">
            <w:rPr>
              <w:ins w:id="23" w:author="Microsoft Office User" w:date="2022-12-03T17:03:00Z"/>
            </w:rPr>
          </w:rPrChange>
        </w:rPr>
      </w:pPr>
      <w:r w:rsidRPr="008F08BC">
        <w:rPr>
          <w:rFonts w:ascii="TH SarabunPSK" w:hAnsi="TH SarabunPSK" w:cs="TH SarabunPSK" w:hint="cs"/>
          <w:sz w:val="32"/>
          <w:szCs w:val="32"/>
          <w:cs/>
          <w:rPrChange w:id="24" w:author="Microsoft Office User" w:date="2022-12-03T17:03:00Z">
            <w:rPr>
              <w:cs/>
            </w:rPr>
          </w:rPrChange>
        </w:rPr>
        <w:t>เทคโนโลยีปัญญาประดิษฐ์ (</w:t>
      </w:r>
      <w:r w:rsidRPr="008F08BC">
        <w:rPr>
          <w:rFonts w:ascii="TH SarabunPSK" w:hAnsi="TH SarabunPSK" w:cs="TH SarabunPSK" w:hint="cs"/>
          <w:sz w:val="32"/>
          <w:szCs w:val="32"/>
          <w:rPrChange w:id="25" w:author="Microsoft Office User" w:date="2022-12-03T17:03:00Z">
            <w:rPr/>
          </w:rPrChange>
        </w:rPr>
        <w:t>Artificial Intelligence</w:t>
      </w:r>
      <w:r w:rsidR="00946333" w:rsidRPr="008F08BC">
        <w:rPr>
          <w:rFonts w:ascii="TH SarabunPSK" w:hAnsi="TH SarabunPSK" w:cs="TH SarabunPSK" w:hint="cs"/>
          <w:sz w:val="32"/>
          <w:szCs w:val="32"/>
          <w:rPrChange w:id="26" w:author="Microsoft Office User" w:date="2022-12-03T17:03:00Z">
            <w:rPr/>
          </w:rPrChange>
        </w:rPr>
        <w:t xml:space="preserve"> </w:t>
      </w:r>
      <w:r w:rsidRPr="008F08BC">
        <w:rPr>
          <w:rFonts w:ascii="TH SarabunPSK" w:hAnsi="TH SarabunPSK" w:cs="TH SarabunPSK" w:hint="cs"/>
          <w:sz w:val="32"/>
          <w:szCs w:val="32"/>
          <w:rPrChange w:id="27" w:author="Microsoft Office User" w:date="2022-12-03T17:03:00Z">
            <w:rPr/>
          </w:rPrChange>
        </w:rPr>
        <w:t xml:space="preserve">: AI) </w:t>
      </w:r>
    </w:p>
    <w:p w14:paraId="3F892F0A" w14:textId="77777777" w:rsid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28" w:author="Microsoft Office User" w:date="2022-12-03T17:03:00Z"/>
          <w:rFonts w:ascii="TH SarabunPSK" w:hAnsi="TH SarabunPSK" w:cs="TH SarabunPSK"/>
          <w:sz w:val="32"/>
          <w:szCs w:val="32"/>
        </w:rPr>
      </w:pPr>
      <w:r w:rsidRPr="008F08BC">
        <w:rPr>
          <w:rFonts w:ascii="TH SarabunPSK" w:hAnsi="TH SarabunPSK" w:cs="TH SarabunPSK" w:hint="cs"/>
          <w:sz w:val="32"/>
          <w:szCs w:val="32"/>
          <w:cs/>
          <w:rPrChange w:id="29" w:author="Microsoft Office User" w:date="2022-12-03T17:03:00Z">
            <w:rPr>
              <w:cs/>
            </w:rPr>
          </w:rPrChange>
        </w:rPr>
        <w:t>เทคโนโลยีบล</w:t>
      </w:r>
      <w:r w:rsidR="0033609D" w:rsidRPr="008F08BC">
        <w:rPr>
          <w:rFonts w:ascii="TH SarabunPSK" w:hAnsi="TH SarabunPSK" w:cs="TH SarabunPSK" w:hint="cs"/>
          <w:sz w:val="32"/>
          <w:szCs w:val="32"/>
          <w:cs/>
          <w:rPrChange w:id="30" w:author="Microsoft Office User" w:date="2022-12-03T17:03:00Z">
            <w:rPr>
              <w:rFonts w:hint="cs"/>
              <w:cs/>
            </w:rPr>
          </w:rPrChange>
        </w:rPr>
        <w:t>็</w:t>
      </w:r>
      <w:r w:rsidRPr="008F08BC">
        <w:rPr>
          <w:rFonts w:ascii="TH SarabunPSK" w:hAnsi="TH SarabunPSK" w:cs="TH SarabunPSK" w:hint="cs"/>
          <w:sz w:val="32"/>
          <w:szCs w:val="32"/>
          <w:cs/>
          <w:rPrChange w:id="31" w:author="Microsoft Office User" w:date="2022-12-03T17:03:00Z">
            <w:rPr>
              <w:cs/>
            </w:rPr>
          </w:rPrChange>
        </w:rPr>
        <w:t>อกเชน (</w:t>
      </w:r>
      <w:r w:rsidRPr="008F08BC">
        <w:rPr>
          <w:rFonts w:ascii="TH SarabunPSK" w:hAnsi="TH SarabunPSK" w:cs="TH SarabunPSK" w:hint="cs"/>
          <w:sz w:val="32"/>
          <w:szCs w:val="32"/>
          <w:rPrChange w:id="32" w:author="Microsoft Office User" w:date="2022-12-03T17:03:00Z">
            <w:rPr/>
          </w:rPrChange>
        </w:rPr>
        <w:t>Blockchain)</w:t>
      </w:r>
      <w:r w:rsidR="00016DAE" w:rsidRPr="008F08BC">
        <w:rPr>
          <w:rFonts w:ascii="TH SarabunPSK" w:hAnsi="TH SarabunPSK" w:cs="TH SarabunPSK" w:hint="cs"/>
          <w:sz w:val="32"/>
          <w:szCs w:val="32"/>
          <w:cs/>
          <w:rPrChange w:id="33" w:author="Microsoft Office User" w:date="2022-12-03T17:03:00Z">
            <w:rPr>
              <w:cs/>
            </w:rPr>
          </w:rPrChange>
        </w:rPr>
        <w:t xml:space="preserve"> </w:t>
      </w:r>
    </w:p>
    <w:p w14:paraId="215C8E05" w14:textId="2E2AEB14" w:rsidR="00FF0C46" w:rsidRPr="008F08BC" w:rsidRDefault="00E34D7A" w:rsidP="008F08BC">
      <w:pPr>
        <w:jc w:val="thaiDistribute"/>
        <w:rPr>
          <w:rFonts w:ascii="TH SarabunPSK" w:hAnsi="TH SarabunPSK" w:cs="TH SarabunPSK" w:hint="cs"/>
          <w:cs/>
          <w:rPrChange w:id="34" w:author="Microsoft Office User" w:date="2022-12-03T17:03:00Z">
            <w:rPr>
              <w:cs/>
            </w:rPr>
          </w:rPrChange>
        </w:rPr>
      </w:pPr>
      <w:r w:rsidRPr="008F08BC">
        <w:rPr>
          <w:rFonts w:ascii="TH SarabunPSK" w:hAnsi="TH SarabunPSK" w:cs="TH SarabunPSK" w:hint="cs"/>
          <w:cs/>
          <w:rPrChange w:id="35" w:author="Microsoft Office User" w:date="2022-12-03T17:03:00Z">
            <w:rPr>
              <w:cs/>
            </w:rPr>
          </w:rPrChange>
        </w:rPr>
        <w:t>โดยมีรายละเอียดดังนี้</w:t>
      </w:r>
    </w:p>
    <w:p w14:paraId="674EDAE9" w14:textId="7226A480" w:rsidR="006359B5" w:rsidRPr="008F08BC" w:rsidRDefault="006359B5" w:rsidP="00946333">
      <w:pPr>
        <w:spacing w:line="228" w:lineRule="auto"/>
        <w:ind w:right="29"/>
        <w:jc w:val="thaiDistribute"/>
        <w:rPr>
          <w:rFonts w:ascii="TH SarabunPSK" w:hAnsi="TH SarabunPSK" w:cs="TH SarabunPSK" w:hint="cs"/>
          <w:color w:val="000000"/>
          <w:rPrChange w:id="36" w:author="Microsoft Office User" w:date="2022-12-03T17:04:00Z">
            <w:rPr>
              <w:color w:val="000000"/>
            </w:rPr>
          </w:rPrChange>
        </w:rPr>
      </w:pPr>
    </w:p>
    <w:p w14:paraId="510095B9" w14:textId="5C663595" w:rsidR="00FF0C46" w:rsidRPr="008F08BC" w:rsidRDefault="00FF0C46" w:rsidP="008F08BC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rPrChange w:id="37" w:author="Microsoft Office User" w:date="2022-12-03T17:04:00Z">
            <w:rPr/>
          </w:rPrChange>
        </w:rPr>
        <w:pPrChange w:id="38" w:author="Microsoft Office User" w:date="2022-12-03T17:03:00Z">
          <w:pPr>
            <w:tabs>
              <w:tab w:val="left" w:pos="720"/>
            </w:tabs>
            <w:spacing w:line="228" w:lineRule="auto"/>
            <w:ind w:right="29"/>
            <w:jc w:val="thaiDistribute"/>
          </w:pPr>
        </w:pPrChange>
      </w:pPr>
      <w:r w:rsidRPr="008F08BC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  <w:rPrChange w:id="39" w:author="Microsoft Office User" w:date="2022-12-03T17:04:00Z">
            <w:rPr>
              <w:cs/>
            </w:rPr>
          </w:rPrChange>
        </w:rPr>
        <w:t>เทคโนโลยีข้อมูลขนาดใหญ่ (</w:t>
      </w:r>
      <w:r w:rsidRPr="008F08BC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rPrChange w:id="40" w:author="Microsoft Office User" w:date="2022-12-03T17:04:00Z">
            <w:rPr/>
          </w:rPrChange>
        </w:rPr>
        <w:t>Big Data)</w:t>
      </w:r>
    </w:p>
    <w:p w14:paraId="05457C41" w14:textId="058288C8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7BC603CB" w14:textId="143DF18F" w:rsidR="006B12B9" w:rsidRDefault="006B12B9" w:rsidP="006B12B9">
      <w:pPr>
        <w:jc w:val="center"/>
      </w:pPr>
      <w:r>
        <w:rPr>
          <w:noProof/>
        </w:rPr>
        <w:drawing>
          <wp:inline distT="0" distB="0" distL="0" distR="0" wp14:anchorId="3B6AA22A" wp14:editId="465793B5">
            <wp:extent cx="5502910" cy="2277110"/>
            <wp:effectExtent l="0" t="0" r="254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4FB" w14:textId="659D518D" w:rsidR="006B12B9" w:rsidDel="008F08BC" w:rsidRDefault="006B12B9" w:rsidP="006B12B9">
      <w:pPr>
        <w:jc w:val="center"/>
        <w:rPr>
          <w:del w:id="41" w:author="Microsoft Office User" w:date="2022-12-03T17:05:00Z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7-1</w:t>
      </w:r>
      <w:r>
        <w:t xml:space="preserve"> Big</w:t>
      </w:r>
      <w:ins w:id="42" w:author="Microsoft Office User" w:date="2022-12-03T17:05:00Z">
        <w:r w:rsidR="008F08BC">
          <w:t xml:space="preserve"> </w:t>
        </w:r>
      </w:ins>
      <w:r>
        <w:t>Data and Data Analytic</w:t>
      </w:r>
    </w:p>
    <w:p w14:paraId="7991BA3D" w14:textId="77777777" w:rsidR="006B12B9" w:rsidRDefault="006B12B9" w:rsidP="008F08BC">
      <w:pPr>
        <w:jc w:val="center"/>
        <w:pPrChange w:id="43" w:author="Microsoft Office User" w:date="2022-12-03T17:05:00Z">
          <w:pPr>
            <w:jc w:val="thaiDistribute"/>
          </w:pPr>
        </w:pPrChange>
      </w:pPr>
    </w:p>
    <w:p w14:paraId="42380BD1" w14:textId="21C91E8B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lastRenderedPageBreak/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</w:t>
      </w:r>
      <w:del w:id="44" w:author="Microsoft Office User" w:date="2022-12-03T17:05:00Z">
        <w:r w:rsidR="000B5AE2" w:rsidRPr="00946333" w:rsidDel="008F08BC">
          <w:rPr>
            <w:cs/>
          </w:rPr>
          <w:delText xml:space="preserve"> </w:delText>
        </w:r>
      </w:del>
      <w:r w:rsidRPr="00946333">
        <w:rPr>
          <w:cs/>
        </w:rPr>
        <w:t>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  <w:del w:id="45" w:author="Microsoft Office User" w:date="2022-12-03T17:06:00Z">
        <w:r w:rsidR="005F28A1" w:rsidRPr="00946333" w:rsidDel="008F08BC">
          <w:delText xml:space="preserve"> </w:delText>
        </w:r>
      </w:del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8F08BC" w:rsidRDefault="00FF0C46" w:rsidP="008F08BC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46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pPrChange w:id="47" w:author="Microsoft Office User" w:date="2022-12-03T17:04:00Z">
          <w:pPr>
            <w:jc w:val="thaiDistribute"/>
          </w:pPr>
        </w:pPrChange>
      </w:pP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48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เทคโนโลยีปัญญาประดิษฐ์ (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49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Artificial Intelligence</w:t>
      </w:r>
      <w:r w:rsidR="00874203"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50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 xml:space="preserve"> 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51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: AI)</w:t>
      </w:r>
    </w:p>
    <w:p w14:paraId="075E7394" w14:textId="77777777" w:rsidR="00BE5AEB" w:rsidRDefault="005F28A1" w:rsidP="00EF7A96">
      <w:pPr>
        <w:ind w:firstLine="720"/>
        <w:jc w:val="thaiDistribute"/>
        <w:rPr>
          <w:ins w:id="52" w:author="Microsoft Office User" w:date="2022-12-03T17:06:00Z"/>
        </w:rPr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</w:p>
    <w:p w14:paraId="77AB7A36" w14:textId="4ABBB678" w:rsidR="00BE5AEB" w:rsidRDefault="005F28A1" w:rsidP="00BE5AEB">
      <w:pPr>
        <w:ind w:firstLine="720"/>
        <w:jc w:val="thaiDistribute"/>
      </w:pP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</w:t>
      </w:r>
      <w:ins w:id="53" w:author="Microsoft Office User" w:date="2022-12-03T17:06:00Z">
        <w:r w:rsidR="00BE5AEB">
          <w:t xml:space="preserve"> </w:t>
        </w:r>
      </w:ins>
      <w:r w:rsidR="00EF7A96" w:rsidRPr="00946333">
        <w:rPr>
          <w:cs/>
        </w:rPr>
        <w:t>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73635228" w14:textId="4385D04B" w:rsidR="00316D0B" w:rsidRDefault="00316D0B" w:rsidP="00316D0B">
      <w:pPr>
        <w:jc w:val="center"/>
      </w:pPr>
      <w:r>
        <w:rPr>
          <w:noProof/>
        </w:rPr>
        <w:drawing>
          <wp:inline distT="0" distB="0" distL="0" distR="0" wp14:anchorId="18D27659" wp14:editId="46FBC372">
            <wp:extent cx="5502910" cy="239014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ABF4" w14:textId="4568A896" w:rsidR="00316D0B" w:rsidDel="00BE5AEB" w:rsidRDefault="00316D0B" w:rsidP="00316D0B">
      <w:pPr>
        <w:jc w:val="center"/>
        <w:rPr>
          <w:del w:id="54" w:author="Microsoft Office User" w:date="2022-12-03T17:07:00Z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7-2</w:t>
      </w:r>
      <w:r>
        <w:t xml:space="preserve"> AI and Personalization</w:t>
      </w:r>
    </w:p>
    <w:p w14:paraId="30E6197F" w14:textId="77777777" w:rsidR="00316D0B" w:rsidRDefault="00316D0B" w:rsidP="00BE5AEB">
      <w:pPr>
        <w:jc w:val="center"/>
        <w:pPrChange w:id="55" w:author="Microsoft Office User" w:date="2022-12-03T17:07:00Z">
          <w:pPr>
            <w:jc w:val="thaiDistribute"/>
          </w:pPr>
        </w:pPrChange>
      </w:pP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lastRenderedPageBreak/>
        <w:t xml:space="preserve">นอกจากนั้น </w:t>
      </w:r>
      <w:r w:rsidRPr="00946333">
        <w:t xml:space="preserve">2) </w:t>
      </w:r>
      <w:r w:rsidRPr="00946333">
        <w:rPr>
          <w:cs/>
        </w:rPr>
        <w:t xml:space="preserve"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8F08BC" w:rsidRDefault="00FF0C46" w:rsidP="008F08BC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56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pPrChange w:id="57" w:author="Microsoft Office User" w:date="2022-12-03T17:04:00Z">
          <w:pPr>
            <w:tabs>
              <w:tab w:val="left" w:pos="720"/>
            </w:tabs>
            <w:spacing w:line="228" w:lineRule="auto"/>
            <w:ind w:right="29"/>
            <w:jc w:val="thaiDistribute"/>
          </w:pPr>
        </w:pPrChange>
      </w:pP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58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เทคโนโลยีบล</w:t>
      </w:r>
      <w:r w:rsidR="0033609D" w:rsidRPr="008F08BC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  <w:rPrChange w:id="59" w:author="Microsoft Office User" w:date="2022-12-03T17:04:00Z">
            <w:rPr>
              <w:rFonts w:hint="cs"/>
              <w:b/>
              <w:bCs/>
              <w:color w:val="000000"/>
              <w:u w:val="single"/>
              <w:cs/>
            </w:rPr>
          </w:rPrChange>
        </w:rPr>
        <w:t>็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60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อกเชน (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61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Blockchain)</w:t>
      </w:r>
    </w:p>
    <w:p w14:paraId="2E59FF47" w14:textId="02ECDDBF" w:rsidR="00AD23F8" w:rsidRDefault="002B292C" w:rsidP="00AD23F8">
      <w:pPr>
        <w:ind w:firstLine="720"/>
        <w:jc w:val="thaiDistribute"/>
        <w:rPr>
          <w:rFonts w:eastAsiaTheme="minorEastAsia"/>
          <w:lang w:eastAsia="ja-JP"/>
        </w:rPr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  <w:r w:rsidR="00316D0B">
        <w:rPr>
          <w:rFonts w:hint="cs"/>
          <w:cs/>
        </w:rPr>
        <w:t xml:space="preserve">และการบริหารสินทรัพย์ดิจิทัลประเภท </w:t>
      </w:r>
      <w:r w:rsidR="00316D0B">
        <w:rPr>
          <w:rFonts w:eastAsiaTheme="minorEastAsia" w:hint="eastAsia"/>
          <w:lang w:eastAsia="ja-JP"/>
        </w:rPr>
        <w:t>N</w:t>
      </w:r>
      <w:r w:rsidR="00316D0B">
        <w:rPr>
          <w:rFonts w:eastAsiaTheme="minorEastAsia"/>
          <w:lang w:eastAsia="ja-JP"/>
        </w:rPr>
        <w:t xml:space="preserve">FT </w:t>
      </w:r>
    </w:p>
    <w:p w14:paraId="54038994" w14:textId="74EBD076" w:rsid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15A94511" w14:textId="53F71EAF" w:rsidR="00316D0B" w:rsidRDefault="00316D0B" w:rsidP="00877410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11879C4C" wp14:editId="253F93CE">
            <wp:extent cx="55029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1B2" w14:textId="40220BB1" w:rsidR="00316D0B" w:rsidRDefault="00316D0B" w:rsidP="00877410">
      <w:pPr>
        <w:jc w:val="center"/>
        <w:rPr>
          <w:rFonts w:eastAsiaTheme="minorEastAsia"/>
          <w:lang w:eastAsia="ja-JP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7-3</w:t>
      </w:r>
      <w:r>
        <w:t xml:space="preserve"> Blockchain ad License as NFT</w:t>
      </w:r>
      <w:r w:rsidR="00877410">
        <w:t xml:space="preserve"> (Non-Fungible Token)</w:t>
      </w:r>
    </w:p>
    <w:p w14:paraId="50ECD6FD" w14:textId="77777777" w:rsidR="00316D0B" w:rsidRP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lastRenderedPageBreak/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lastRenderedPageBreak/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cs/>
        </w:rPr>
      </w:pPr>
      <w:r>
        <w:rPr>
          <w:cs/>
        </w:rPr>
        <w:tab/>
      </w:r>
      <w:r w:rsidRPr="00685429">
        <w:t xml:space="preserve">RDF </w:t>
      </w:r>
      <w:r w:rsidRPr="00685429">
        <w:rPr>
          <w:cs/>
        </w:rPr>
        <w:t xml:space="preserve"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551DC763" w:rsidR="006316E8" w:rsidRDefault="007078F6" w:rsidP="007078F6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="006B12B9">
        <w:rPr>
          <w:b/>
          <w:bCs/>
          <w:u w:val="single"/>
        </w:rPr>
        <w:t>7-4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1FF817ED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del w:id="62" w:author="Microsoft Office User" w:date="2022-12-03T17:13:00Z">
        <w:r w:rsidDel="00CD1242">
          <w:delText xml:space="preserve">1 </w:delText>
        </w:r>
      </w:del>
      <w:ins w:id="63" w:author="Microsoft Office User" w:date="2022-12-03T17:13:00Z">
        <w:r w:rsidR="00CD1242">
          <w:t>7-4</w:t>
        </w:r>
        <w:r w:rsidR="00CD1242">
          <w:t xml:space="preserve"> </w:t>
        </w:r>
      </w:ins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</w:t>
      </w:r>
      <w:proofErr w:type="spellStart"/>
      <w:r>
        <w:rPr>
          <w:cs/>
        </w:rPr>
        <w:t>เปิล</w:t>
      </w:r>
      <w:proofErr w:type="spellEnd"/>
      <w:r>
        <w:rPr>
          <w:cs/>
        </w:rPr>
        <w:t xml:space="preserve">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</w:t>
      </w:r>
      <w:proofErr w:type="spellStart"/>
      <w:r>
        <w:rPr>
          <w:cs/>
        </w:rPr>
        <w:t>กิ</w:t>
      </w:r>
      <w:proofErr w:type="spellEnd"/>
      <w:r>
        <w:rPr>
          <w:cs/>
        </w:rPr>
        <w:t>พี</w:t>
      </w:r>
      <w:proofErr w:type="spellStart"/>
      <w:r>
        <w:rPr>
          <w:cs/>
        </w:rPr>
        <w:t>เดีย</w:t>
      </w:r>
      <w:proofErr w:type="spellEnd"/>
      <w:r>
        <w:rPr>
          <w:cs/>
        </w:rPr>
        <w:t xml:space="preserve"> ก็มากกว่า สองหมื่นล้าน </w:t>
      </w:r>
      <w:proofErr w:type="spellStart"/>
      <w:r>
        <w:rPr>
          <w:cs/>
        </w:rPr>
        <w:t>ทริบเปิล</w:t>
      </w:r>
      <w:proofErr w:type="spellEnd"/>
      <w:r>
        <w:rPr>
          <w:cs/>
        </w:rPr>
        <w:t xml:space="preserve"> คาดว่าน่าจะมีมากกว่าล้านล้าน ในโลก</w:t>
      </w:r>
      <w:r w:rsidR="00F1083A">
        <w:t xml:space="preserve"> </w:t>
      </w:r>
    </w:p>
    <w:p w14:paraId="3BCDAAEA" w14:textId="03E04578" w:rsidR="00F1083A" w:rsidRDefault="00F1083A" w:rsidP="00F1083A">
      <w:pPr>
        <w:jc w:val="thaiDistribute"/>
        <w:rPr>
          <w:cs/>
        </w:rPr>
      </w:pPr>
      <w:r>
        <w:lastRenderedPageBreak/>
        <w:tab/>
      </w:r>
      <w:r>
        <w:rPr>
          <w:cs/>
        </w:rPr>
        <w:t>การปรับเว็บ</w:t>
      </w:r>
      <w:proofErr w:type="spellStart"/>
      <w:r>
        <w:rPr>
          <w:cs/>
        </w:rPr>
        <w:t>เซ</w:t>
      </w:r>
      <w:ins w:id="64" w:author="Microsoft Office User" w:date="2022-12-03T17:13:00Z">
        <w:r w:rsidR="00CD1242">
          <w:rPr>
            <w:rFonts w:hint="cs"/>
            <w:cs/>
          </w:rPr>
          <w:t>ิ</w:t>
        </w:r>
      </w:ins>
      <w:del w:id="65" w:author="Microsoft Office User" w:date="2022-12-03T17:13:00Z">
        <w:r w:rsidDel="00CD1242">
          <w:rPr>
            <w:cs/>
          </w:rPr>
          <w:delText>อ</w:delText>
        </w:r>
      </w:del>
      <w:r>
        <w:rPr>
          <w:cs/>
        </w:rPr>
        <w:t>ร์</w:t>
      </w:r>
      <w:ins w:id="66" w:author="Microsoft Office User" w:date="2022-12-03T17:13:00Z">
        <w:r w:rsidR="00CD1242">
          <w:rPr>
            <w:rFonts w:hint="cs"/>
            <w:cs/>
          </w:rPr>
          <w:t>ฟ</w:t>
        </w:r>
      </w:ins>
      <w:r>
        <w:rPr>
          <w:cs/>
        </w:rPr>
        <w:t>เวอร์</w:t>
      </w:r>
      <w:proofErr w:type="spellEnd"/>
      <w:r>
        <w:rPr>
          <w:cs/>
        </w:rPr>
        <w:t xml:space="preserve">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</w:t>
      </w:r>
      <w:proofErr w:type="spellStart"/>
      <w:r>
        <w:rPr>
          <w:cs/>
        </w:rPr>
        <w:t>ฟัง</w:t>
      </w:r>
      <w:ins w:id="67" w:author="Microsoft Office User" w:date="2022-12-03T17:13:00Z">
        <w:r w:rsidR="00CD1242">
          <w:rPr>
            <w:rFonts w:hint="cs"/>
            <w:cs/>
          </w:rPr>
          <w:t>ก์</w:t>
        </w:r>
      </w:ins>
      <w:r>
        <w:rPr>
          <w:cs/>
        </w:rPr>
        <w:t>ชั่น</w:t>
      </w:r>
      <w:proofErr w:type="spellEnd"/>
      <w:r>
        <w:rPr>
          <w:cs/>
        </w:rPr>
        <w:t>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proofErr w:type="spellStart"/>
      <w:r>
        <w:t>HTML+RDFa</w:t>
      </w:r>
      <w:proofErr w:type="spellEnd"/>
      <w:r>
        <w:t xml:space="preserve">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2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6E73" w14:textId="77777777" w:rsidR="00177854" w:rsidRDefault="00177854" w:rsidP="00B72412">
      <w:r>
        <w:separator/>
      </w:r>
    </w:p>
  </w:endnote>
  <w:endnote w:type="continuationSeparator" w:id="0">
    <w:p w14:paraId="75ED154A" w14:textId="77777777" w:rsidR="00177854" w:rsidRDefault="00177854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217E" w14:textId="77777777" w:rsidR="00177854" w:rsidRDefault="00177854" w:rsidP="00B72412">
      <w:r>
        <w:separator/>
      </w:r>
    </w:p>
  </w:footnote>
  <w:footnote w:type="continuationSeparator" w:id="0">
    <w:p w14:paraId="79EAE3EB" w14:textId="77777777" w:rsidR="00177854" w:rsidRDefault="00177854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C2843"/>
    <w:multiLevelType w:val="hybridMultilevel"/>
    <w:tmpl w:val="D4D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6E64440"/>
    <w:multiLevelType w:val="hybridMultilevel"/>
    <w:tmpl w:val="F2263D1A"/>
    <w:lvl w:ilvl="0" w:tplc="59B4B4D4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0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3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4"/>
  </w:num>
  <w:num w:numId="41" w16cid:durableId="155734398">
    <w:abstractNumId w:val="34"/>
  </w:num>
  <w:num w:numId="42" w16cid:durableId="589773459">
    <w:abstractNumId w:val="15"/>
  </w:num>
  <w:num w:numId="43" w16cid:durableId="1783259895">
    <w:abstractNumId w:val="33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1A7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77854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4B58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D0B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2B9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410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8BC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5AEB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242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F08BC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6</cp:revision>
  <cp:lastPrinted>2022-09-14T16:03:00Z</cp:lastPrinted>
  <dcterms:created xsi:type="dcterms:W3CDTF">2022-11-09T14:11:00Z</dcterms:created>
  <dcterms:modified xsi:type="dcterms:W3CDTF">2022-12-03T10:13:00Z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