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4744A686" w:rsidR="004A3C5F" w:rsidRPr="00946333" w:rsidRDefault="00A95A7F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946333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4359B4" w:rsidRPr="00946333">
        <w:rPr>
          <w:rFonts w:eastAsia="Calibri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</w:p>
    <w:p w14:paraId="6F29B992" w14:textId="097F5BC5" w:rsidR="008F5ACB" w:rsidRPr="00946333" w:rsidRDefault="004359B4" w:rsidP="00946333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946333">
        <w:rPr>
          <w:b/>
          <w:bCs/>
          <w:color w:val="000000"/>
          <w:sz w:val="48"/>
          <w:szCs w:val="48"/>
          <w:cs/>
        </w:rPr>
        <w:t>ข้อเสนอแนะแนวทางการนำเทคโนโลยีดิจิทัลสมัยใหม่</w:t>
      </w:r>
    </w:p>
    <w:p w14:paraId="2EC1180B" w14:textId="4258C8B4" w:rsidR="006359B5" w:rsidRPr="00946333" w:rsidRDefault="006359B5" w:rsidP="004C6E97">
      <w:pPr>
        <w:shd w:val="clear" w:color="auto" w:fill="FFFFFF"/>
        <w:spacing w:line="228" w:lineRule="auto"/>
        <w:jc w:val="thaiDistribute"/>
        <w:outlineLvl w:val="1"/>
        <w:rPr>
          <w:color w:val="000000"/>
        </w:rPr>
      </w:pPr>
    </w:p>
    <w:p w14:paraId="0A8D4941" w14:textId="77777777" w:rsidR="008F08BC" w:rsidRPr="008F08BC" w:rsidRDefault="00FF0C46" w:rsidP="00FF0C46">
      <w:pPr>
        <w:jc w:val="thaiDistribute"/>
        <w:rPr>
          <w:ins w:id="1" w:author="Microsoft Office User" w:date="2022-12-03T17:03:00Z"/>
          <w:rFonts w:ascii="TH SarabunPSK" w:hAnsi="TH SarabunPSK" w:cs="TH SarabunPSK"/>
          <w:rPrChange w:id="2" w:author="Microsoft Office User" w:date="2022-12-03T17:03:00Z">
            <w:rPr>
              <w:ins w:id="3" w:author="Microsoft Office User" w:date="2022-12-03T17:03:00Z"/>
            </w:rPr>
          </w:rPrChange>
        </w:rPr>
      </w:pPr>
      <w:r w:rsidRPr="00946333">
        <w:rPr>
          <w:color w:val="000000"/>
          <w:cs/>
        </w:rPr>
        <w:tab/>
      </w:r>
      <w:r w:rsidRPr="008F08BC">
        <w:rPr>
          <w:rFonts w:ascii="TH SarabunPSK" w:hAnsi="TH SarabunPSK" w:cs="TH SarabunPSK"/>
          <w:cs/>
          <w:rPrChange w:id="4" w:author="Microsoft Office User" w:date="2022-12-03T17:03:00Z">
            <w:rPr>
              <w:cs/>
            </w:rPr>
          </w:rPrChange>
        </w:rPr>
        <w:t>การนำเทคโนโลยีดิจิทัลสมัยใหม่มาใช้ใน</w:t>
      </w:r>
      <w:bookmarkStart w:id="5" w:name="_Hlk116838549"/>
      <w:bookmarkStart w:id="6" w:name="_Hlk116827990"/>
      <w:r w:rsidRPr="008F08BC">
        <w:rPr>
          <w:rFonts w:ascii="TH SarabunPSK" w:hAnsi="TH SarabunPSK" w:cs="TH SarabunPSK"/>
          <w:cs/>
          <w:rPrChange w:id="7" w:author="Microsoft Office User" w:date="2022-12-03T17:03:00Z">
            <w:rPr>
              <w:cs/>
            </w:rPr>
          </w:rPrChange>
        </w:rPr>
        <w:t>ระบบอำนวยความสะดวก</w:t>
      </w:r>
      <w:bookmarkEnd w:id="5"/>
      <w:r w:rsidRPr="008F08BC">
        <w:rPr>
          <w:rFonts w:ascii="TH SarabunPSK" w:hAnsi="TH SarabunPSK" w:cs="TH SarabunPSK"/>
          <w:cs/>
          <w:rPrChange w:id="8" w:author="Microsoft Office User" w:date="2022-12-03T17:03:00Z">
            <w:rPr>
              <w:cs/>
            </w:rPr>
          </w:rPrChange>
        </w:rPr>
        <w:t>ในการประกอบธุรกิจแบบครบวงจร</w:t>
      </w:r>
      <w:bookmarkEnd w:id="6"/>
      <w:r w:rsidR="00016DAE" w:rsidRPr="008F08BC">
        <w:rPr>
          <w:rFonts w:ascii="TH SarabunPSK" w:hAnsi="TH SarabunPSK" w:cs="TH SarabunPSK"/>
          <w:cs/>
          <w:rPrChange w:id="9" w:author="Microsoft Office User" w:date="2022-12-03T17:03:00Z">
            <w:rPr>
              <w:cs/>
            </w:rPr>
          </w:rPrChange>
        </w:rPr>
        <w:t>ต้องพิจารณาที่สถาปัตยกรรมด้านเทคโนโลยี</w:t>
      </w:r>
      <w:r w:rsidR="00E34D7A" w:rsidRPr="008F08BC">
        <w:rPr>
          <w:rFonts w:ascii="TH SarabunPSK" w:hAnsi="TH SarabunPSK" w:cs="TH SarabunPSK"/>
          <w:cs/>
          <w:rPrChange w:id="10" w:author="Microsoft Office User" w:date="2022-12-03T17:03:00Z">
            <w:rPr>
              <w:cs/>
            </w:rPr>
          </w:rPrChange>
        </w:rPr>
        <w:t>สารสนเทศ โดยเฉพาะในส่วนของแอพพลิเคชันว่ามีส่วนใดในสถาปัตยกรรมที่สามารถนำเอาเทคโนโลยีดิจิทัลสมัยใหม่มาประยุกต์ใช้ได้บ้าง ในบทนี้จ</w:t>
      </w:r>
      <w:r w:rsidR="000B5AE2" w:rsidRPr="008F08BC">
        <w:rPr>
          <w:rFonts w:ascii="TH SarabunPSK" w:hAnsi="TH SarabunPSK" w:cs="TH SarabunPSK"/>
          <w:cs/>
          <w:rPrChange w:id="11" w:author="Microsoft Office User" w:date="2022-12-03T17:03:00Z">
            <w:rPr>
              <w:cs/>
            </w:rPr>
          </w:rPrChange>
        </w:rPr>
        <w:t>ะเชื่อมโยง</w:t>
      </w:r>
      <w:r w:rsidR="00946333" w:rsidRPr="008F08BC">
        <w:rPr>
          <w:rFonts w:ascii="TH SarabunPSK" w:hAnsi="TH SarabunPSK" w:cs="TH SarabunPSK"/>
          <w:cs/>
          <w:rPrChange w:id="12" w:author="Microsoft Office User" w:date="2022-12-03T17:03:00Z">
            <w:rPr>
              <w:cs/>
            </w:rPr>
          </w:rPrChange>
        </w:rPr>
        <w:t>เกี่ยวกับ</w:t>
      </w:r>
      <w:r w:rsidR="00E34D7A" w:rsidRPr="008F08BC">
        <w:rPr>
          <w:rFonts w:ascii="TH SarabunPSK" w:hAnsi="TH SarabunPSK" w:cs="TH SarabunPSK"/>
          <w:cs/>
          <w:rPrChange w:id="13" w:author="Microsoft Office User" w:date="2022-12-03T17:03:00Z">
            <w:rPr>
              <w:cs/>
            </w:rPr>
          </w:rPrChange>
        </w:rPr>
        <w:t xml:space="preserve"> </w:t>
      </w:r>
      <w:r w:rsidR="00E34D7A" w:rsidRPr="008F08BC">
        <w:rPr>
          <w:rFonts w:ascii="TH SarabunPSK" w:hAnsi="TH SarabunPSK" w:cs="TH SarabunPSK"/>
          <w:rPrChange w:id="14" w:author="Microsoft Office User" w:date="2022-12-03T17:03:00Z">
            <w:rPr/>
          </w:rPrChange>
        </w:rPr>
        <w:t xml:space="preserve">3 </w:t>
      </w:r>
      <w:r w:rsidR="00E34D7A" w:rsidRPr="008F08BC">
        <w:rPr>
          <w:rFonts w:ascii="TH SarabunPSK" w:hAnsi="TH SarabunPSK" w:cs="TH SarabunPSK"/>
          <w:cs/>
          <w:rPrChange w:id="15" w:author="Microsoft Office User" w:date="2022-12-03T17:03:00Z">
            <w:rPr>
              <w:cs/>
            </w:rPr>
          </w:rPrChange>
        </w:rPr>
        <w:t xml:space="preserve">เทคโนโลยี ได้แก่ </w:t>
      </w:r>
    </w:p>
    <w:p w14:paraId="4C8CA733" w14:textId="77777777" w:rsidR="008F08BC" w:rsidRPr="008F08BC" w:rsidRDefault="00E34D7A" w:rsidP="008F08BC">
      <w:pPr>
        <w:pStyle w:val="ListParagraph"/>
        <w:numPr>
          <w:ilvl w:val="0"/>
          <w:numId w:val="42"/>
        </w:numPr>
        <w:jc w:val="thaiDistribute"/>
        <w:rPr>
          <w:ins w:id="16" w:author="Microsoft Office User" w:date="2022-12-03T17:03:00Z"/>
          <w:rFonts w:ascii="TH SarabunPSK" w:hAnsi="TH SarabunPSK" w:cs="TH SarabunPSK"/>
          <w:sz w:val="32"/>
          <w:szCs w:val="32"/>
          <w:rPrChange w:id="17" w:author="Microsoft Office User" w:date="2022-12-03T17:03:00Z">
            <w:rPr>
              <w:ins w:id="18" w:author="Microsoft Office User" w:date="2022-12-03T17:03:00Z"/>
            </w:rPr>
          </w:rPrChange>
        </w:rPr>
      </w:pPr>
      <w:r w:rsidRPr="008F08BC">
        <w:rPr>
          <w:rFonts w:ascii="TH SarabunPSK" w:hAnsi="TH SarabunPSK" w:cs="TH SarabunPSK"/>
          <w:sz w:val="32"/>
          <w:szCs w:val="32"/>
          <w:cs/>
          <w:rPrChange w:id="19" w:author="Microsoft Office User" w:date="2022-12-03T17:03:00Z">
            <w:rPr>
              <w:cs/>
            </w:rPr>
          </w:rPrChange>
        </w:rPr>
        <w:t>เทคโนโลยีข้อมูลขนาดใหญ่ (</w:t>
      </w:r>
      <w:r w:rsidRPr="008F08BC">
        <w:rPr>
          <w:rFonts w:ascii="TH SarabunPSK" w:hAnsi="TH SarabunPSK" w:cs="TH SarabunPSK"/>
          <w:sz w:val="32"/>
          <w:szCs w:val="32"/>
          <w:rPrChange w:id="20" w:author="Microsoft Office User" w:date="2022-12-03T17:03:00Z">
            <w:rPr/>
          </w:rPrChange>
        </w:rPr>
        <w:t xml:space="preserve">Big Data) </w:t>
      </w:r>
    </w:p>
    <w:p w14:paraId="4B6CC20B" w14:textId="77777777" w:rsidR="008F08BC" w:rsidRPr="008F08BC" w:rsidRDefault="00E34D7A" w:rsidP="008F08BC">
      <w:pPr>
        <w:pStyle w:val="ListParagraph"/>
        <w:numPr>
          <w:ilvl w:val="0"/>
          <w:numId w:val="42"/>
        </w:numPr>
        <w:jc w:val="thaiDistribute"/>
        <w:rPr>
          <w:ins w:id="21" w:author="Microsoft Office User" w:date="2022-12-03T17:03:00Z"/>
          <w:rFonts w:ascii="TH SarabunPSK" w:hAnsi="TH SarabunPSK" w:cs="TH SarabunPSK"/>
          <w:sz w:val="32"/>
          <w:szCs w:val="32"/>
          <w:rPrChange w:id="22" w:author="Microsoft Office User" w:date="2022-12-03T17:03:00Z">
            <w:rPr>
              <w:ins w:id="23" w:author="Microsoft Office User" w:date="2022-12-03T17:03:00Z"/>
            </w:rPr>
          </w:rPrChange>
        </w:rPr>
      </w:pPr>
      <w:r w:rsidRPr="008F08BC">
        <w:rPr>
          <w:rFonts w:ascii="TH SarabunPSK" w:hAnsi="TH SarabunPSK" w:cs="TH SarabunPSK"/>
          <w:sz w:val="32"/>
          <w:szCs w:val="32"/>
          <w:cs/>
          <w:rPrChange w:id="24" w:author="Microsoft Office User" w:date="2022-12-03T17:03:00Z">
            <w:rPr>
              <w:cs/>
            </w:rPr>
          </w:rPrChange>
        </w:rPr>
        <w:t>เทคโนโลยีปัญญาประดิษฐ์ (</w:t>
      </w:r>
      <w:r w:rsidRPr="008F08BC">
        <w:rPr>
          <w:rFonts w:ascii="TH SarabunPSK" w:hAnsi="TH SarabunPSK" w:cs="TH SarabunPSK"/>
          <w:sz w:val="32"/>
          <w:szCs w:val="32"/>
          <w:rPrChange w:id="25" w:author="Microsoft Office User" w:date="2022-12-03T17:03:00Z">
            <w:rPr/>
          </w:rPrChange>
        </w:rPr>
        <w:t>Artificial Intelligence</w:t>
      </w:r>
      <w:r w:rsidR="00946333" w:rsidRPr="008F08BC">
        <w:rPr>
          <w:rFonts w:ascii="TH SarabunPSK" w:hAnsi="TH SarabunPSK" w:cs="TH SarabunPSK"/>
          <w:sz w:val="32"/>
          <w:szCs w:val="32"/>
          <w:rPrChange w:id="26" w:author="Microsoft Office User" w:date="2022-12-03T17:03:00Z">
            <w:rPr/>
          </w:rPrChange>
        </w:rPr>
        <w:t xml:space="preserve"> </w:t>
      </w:r>
      <w:r w:rsidRPr="008F08BC">
        <w:rPr>
          <w:rFonts w:ascii="TH SarabunPSK" w:hAnsi="TH SarabunPSK" w:cs="TH SarabunPSK"/>
          <w:sz w:val="32"/>
          <w:szCs w:val="32"/>
          <w:rPrChange w:id="27" w:author="Microsoft Office User" w:date="2022-12-03T17:03:00Z">
            <w:rPr/>
          </w:rPrChange>
        </w:rPr>
        <w:t xml:space="preserve">: AI) </w:t>
      </w:r>
    </w:p>
    <w:p w14:paraId="3F892F0A" w14:textId="77777777" w:rsidR="008F08BC" w:rsidRDefault="00E34D7A" w:rsidP="008F08BC">
      <w:pPr>
        <w:pStyle w:val="ListParagraph"/>
        <w:numPr>
          <w:ilvl w:val="0"/>
          <w:numId w:val="42"/>
        </w:numPr>
        <w:jc w:val="thaiDistribute"/>
        <w:rPr>
          <w:ins w:id="28" w:author="Microsoft Office User" w:date="2022-12-03T17:03:00Z"/>
          <w:rFonts w:ascii="TH SarabunPSK" w:hAnsi="TH SarabunPSK" w:cs="TH SarabunPSK"/>
          <w:sz w:val="32"/>
          <w:szCs w:val="32"/>
        </w:rPr>
      </w:pPr>
      <w:r w:rsidRPr="008F08BC">
        <w:rPr>
          <w:rFonts w:ascii="TH SarabunPSK" w:hAnsi="TH SarabunPSK" w:cs="TH SarabunPSK"/>
          <w:sz w:val="32"/>
          <w:szCs w:val="32"/>
          <w:cs/>
          <w:rPrChange w:id="29" w:author="Microsoft Office User" w:date="2022-12-03T17:03:00Z">
            <w:rPr>
              <w:cs/>
            </w:rPr>
          </w:rPrChange>
        </w:rPr>
        <w:t>เทคโนโลยีบล</w:t>
      </w:r>
      <w:r w:rsidR="0033609D" w:rsidRPr="008F08BC">
        <w:rPr>
          <w:rFonts w:ascii="TH SarabunPSK" w:hAnsi="TH SarabunPSK" w:cs="TH SarabunPSK"/>
          <w:sz w:val="32"/>
          <w:szCs w:val="32"/>
          <w:cs/>
          <w:rPrChange w:id="30" w:author="Microsoft Office User" w:date="2022-12-03T17:03:00Z">
            <w:rPr>
              <w:cs/>
            </w:rPr>
          </w:rPrChange>
        </w:rPr>
        <w:t>็</w:t>
      </w:r>
      <w:r w:rsidRPr="008F08BC">
        <w:rPr>
          <w:rFonts w:ascii="TH SarabunPSK" w:hAnsi="TH SarabunPSK" w:cs="TH SarabunPSK"/>
          <w:sz w:val="32"/>
          <w:szCs w:val="32"/>
          <w:cs/>
          <w:rPrChange w:id="31" w:author="Microsoft Office User" w:date="2022-12-03T17:03:00Z">
            <w:rPr>
              <w:cs/>
            </w:rPr>
          </w:rPrChange>
        </w:rPr>
        <w:t>อกเชน (</w:t>
      </w:r>
      <w:r w:rsidRPr="008F08BC">
        <w:rPr>
          <w:rFonts w:ascii="TH SarabunPSK" w:hAnsi="TH SarabunPSK" w:cs="TH SarabunPSK"/>
          <w:sz w:val="32"/>
          <w:szCs w:val="32"/>
          <w:rPrChange w:id="32" w:author="Microsoft Office User" w:date="2022-12-03T17:03:00Z">
            <w:rPr/>
          </w:rPrChange>
        </w:rPr>
        <w:t>Blockchain)</w:t>
      </w:r>
      <w:r w:rsidR="00016DAE" w:rsidRPr="008F08BC">
        <w:rPr>
          <w:rFonts w:ascii="TH SarabunPSK" w:hAnsi="TH SarabunPSK" w:cs="TH SarabunPSK"/>
          <w:sz w:val="32"/>
          <w:szCs w:val="32"/>
          <w:cs/>
          <w:rPrChange w:id="33" w:author="Microsoft Office User" w:date="2022-12-03T17:03:00Z">
            <w:rPr>
              <w:cs/>
            </w:rPr>
          </w:rPrChange>
        </w:rPr>
        <w:t xml:space="preserve"> </w:t>
      </w:r>
    </w:p>
    <w:p w14:paraId="215C8E05" w14:textId="2E2AEB14" w:rsidR="00FF0C46" w:rsidRPr="008F08BC" w:rsidRDefault="00E34D7A" w:rsidP="008F08BC">
      <w:pPr>
        <w:jc w:val="thaiDistribute"/>
        <w:rPr>
          <w:rFonts w:ascii="TH SarabunPSK" w:hAnsi="TH SarabunPSK" w:cs="TH SarabunPSK"/>
          <w:cs/>
          <w:rPrChange w:id="34" w:author="Microsoft Office User" w:date="2022-12-03T17:03:00Z">
            <w:rPr>
              <w:cs/>
            </w:rPr>
          </w:rPrChange>
        </w:rPr>
      </w:pPr>
      <w:r w:rsidRPr="008F08BC">
        <w:rPr>
          <w:rFonts w:ascii="TH SarabunPSK" w:hAnsi="TH SarabunPSK" w:cs="TH SarabunPSK"/>
          <w:cs/>
          <w:rPrChange w:id="35" w:author="Microsoft Office User" w:date="2022-12-03T17:03:00Z">
            <w:rPr>
              <w:cs/>
            </w:rPr>
          </w:rPrChange>
        </w:rPr>
        <w:t>โดยมีรายละเอียดดังนี้</w:t>
      </w:r>
    </w:p>
    <w:p w14:paraId="674EDAE9" w14:textId="7226A480" w:rsidR="006359B5" w:rsidRPr="008F08BC" w:rsidRDefault="006359B5" w:rsidP="00946333">
      <w:pPr>
        <w:spacing w:line="228" w:lineRule="auto"/>
        <w:ind w:right="29"/>
        <w:jc w:val="thaiDistribute"/>
        <w:rPr>
          <w:rFonts w:ascii="TH SarabunPSK" w:hAnsi="TH SarabunPSK" w:cs="TH SarabunPSK"/>
          <w:color w:val="000000"/>
          <w:rPrChange w:id="36" w:author="Microsoft Office User" w:date="2022-12-03T17:04:00Z">
            <w:rPr>
              <w:color w:val="000000"/>
            </w:rPr>
          </w:rPrChange>
        </w:rPr>
      </w:pPr>
    </w:p>
    <w:p w14:paraId="510095B9" w14:textId="5C663595" w:rsidR="00FF0C46" w:rsidRPr="008F08BC" w:rsidRDefault="00FF0C46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u w:val="single"/>
          <w:rPrChange w:id="37" w:author="Microsoft Office User" w:date="2022-12-03T17:04:00Z">
            <w:rPr/>
          </w:rPrChange>
        </w:rPr>
        <w:pPrChange w:id="38" w:author="Microsoft Office User" w:date="2022-12-03T17:03:00Z">
          <w:pPr>
            <w:tabs>
              <w:tab w:val="left" w:pos="720"/>
            </w:tabs>
            <w:spacing w:line="228" w:lineRule="auto"/>
            <w:ind w:right="29"/>
            <w:jc w:val="thaiDistribute"/>
          </w:pPr>
        </w:pPrChange>
      </w:pP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  <w:rPrChange w:id="39" w:author="Microsoft Office User" w:date="2022-12-03T17:04:00Z">
            <w:rPr>
              <w:cs/>
            </w:rPr>
          </w:rPrChange>
        </w:rPr>
        <w:t>เทคโนโลยีข้อมูลขนาดใหญ่ (</w:t>
      </w: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40" w:author="Microsoft Office User" w:date="2022-12-03T17:04:00Z">
            <w:rPr/>
          </w:rPrChange>
        </w:rPr>
        <w:t>Big Data)</w:t>
      </w:r>
    </w:p>
    <w:p w14:paraId="05457C41" w14:textId="058288C8" w:rsidR="00CC63B7" w:rsidRDefault="00E34D7A" w:rsidP="00946333">
      <w:pPr>
        <w:ind w:firstLine="720"/>
        <w:jc w:val="thaiDistribute"/>
      </w:pPr>
      <w:r w:rsidRPr="00946333">
        <w:rPr>
          <w:cs/>
        </w:rPr>
        <w:t>การประยุกต์ใช้งานเทคโนโลยีข้อมูลขนาดใหญ่ หรือ</w:t>
      </w:r>
      <w:r w:rsidR="00946333">
        <w:rPr>
          <w:rFonts w:hint="cs"/>
          <w:cs/>
        </w:rPr>
        <w:t xml:space="preserve"> </w:t>
      </w:r>
      <w:r w:rsidRPr="00946333">
        <w:rPr>
          <w:cs/>
        </w:rPr>
        <w:t>"บิ๊กดาต้า</w:t>
      </w:r>
      <w:r w:rsidR="008339F9" w:rsidRPr="00946333">
        <w:t>”</w:t>
      </w:r>
      <w:r w:rsidRPr="00946333">
        <w:rPr>
          <w:cs/>
        </w:rPr>
        <w:t xml:space="preserve"> (</w:t>
      </w:r>
      <w:r w:rsidRPr="00946333">
        <w:t xml:space="preserve">Big Data) </w:t>
      </w:r>
      <w:r w:rsidRPr="00946333">
        <w:rPr>
          <w:cs/>
        </w:rPr>
        <w:t>ในภาครัฐ เป็นการนำมาพัฒนาการบริการภาครัฐให้ตรงต่อความต้องการของประชาชนให้มีประสิทธิภาพที่สูงขึ้นและ</w:t>
      </w:r>
      <w:r w:rsidR="00CC63B7" w:rsidRPr="00946333">
        <w:rPr>
          <w:cs/>
        </w:rPr>
        <w:t>ลดค่าใช้จ่าย</w:t>
      </w:r>
      <w:r w:rsidR="008339F9" w:rsidRPr="00946333">
        <w:t xml:space="preserve"> </w:t>
      </w:r>
      <w:r w:rsidR="008339F9" w:rsidRPr="00946333">
        <w:rPr>
          <w:cs/>
        </w:rPr>
        <w:t>โดย</w:t>
      </w:r>
      <w:r w:rsidRPr="00946333">
        <w:rPr>
          <w:cs/>
        </w:rPr>
        <w:t>การนำข้อมูลเหล่านั้นมารวบรวมสร้างเป็นฐานข้อมูลขนาดใหญ่และการปรับปรุงฐานความรู้ ที่กว้างขวาง เพื่อเตรียมรับและตอบสนอง</w:t>
      </w:r>
      <w:r w:rsidR="00946333">
        <w:rPr>
          <w:rFonts w:hint="cs"/>
          <w:cs/>
        </w:rPr>
        <w:t>ต่อ</w:t>
      </w:r>
      <w:r w:rsidRPr="00946333">
        <w:rPr>
          <w:cs/>
        </w:rPr>
        <w:t>สังคมแล</w:t>
      </w:r>
      <w:r w:rsidR="00946333">
        <w:rPr>
          <w:rFonts w:hint="cs"/>
          <w:cs/>
        </w:rPr>
        <w:t>ะ</w:t>
      </w:r>
      <w:r w:rsidR="008339F9" w:rsidRPr="00946333">
        <w:rPr>
          <w:cs/>
        </w:rPr>
        <w:t>สภาวะแวดล้อม</w:t>
      </w:r>
      <w:r w:rsidRPr="00946333">
        <w:rPr>
          <w:cs/>
        </w:rPr>
        <w:t>ของโลก</w:t>
      </w:r>
      <w:r w:rsidR="008339F9" w:rsidRPr="00946333">
        <w:rPr>
          <w:cs/>
        </w:rPr>
        <w:t>ที่เปลี่ยนแปลงอย่างรวดเร็ว</w:t>
      </w:r>
      <w:r w:rsidR="00946333">
        <w:rPr>
          <w:rFonts w:hint="cs"/>
          <w:cs/>
        </w:rPr>
        <w:t>และ</w:t>
      </w:r>
      <w:r w:rsidR="008339F9" w:rsidRPr="00946333">
        <w:rPr>
          <w:cs/>
        </w:rPr>
        <w:t>ต่อเนื่อง</w:t>
      </w:r>
    </w:p>
    <w:p w14:paraId="7BC603CB" w14:textId="143DF18F" w:rsidR="006B12B9" w:rsidRDefault="006B12B9" w:rsidP="006B12B9">
      <w:pPr>
        <w:jc w:val="center"/>
      </w:pPr>
      <w:r>
        <w:rPr>
          <w:noProof/>
        </w:rPr>
        <w:drawing>
          <wp:inline distT="0" distB="0" distL="0" distR="0" wp14:anchorId="3B6AA22A" wp14:editId="465793B5">
            <wp:extent cx="5502910" cy="2277110"/>
            <wp:effectExtent l="0" t="0" r="2540" b="889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C4FB" w14:textId="659D518D" w:rsidR="006B12B9" w:rsidDel="008F08BC" w:rsidRDefault="006B12B9" w:rsidP="006B12B9">
      <w:pPr>
        <w:jc w:val="center"/>
        <w:rPr>
          <w:del w:id="41" w:author="Microsoft Office User" w:date="2022-12-03T17:05:00Z"/>
        </w:rPr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7-1</w:t>
      </w:r>
      <w:r>
        <w:t xml:space="preserve"> Big</w:t>
      </w:r>
      <w:ins w:id="42" w:author="Microsoft Office User" w:date="2022-12-03T17:05:00Z">
        <w:r w:rsidR="008F08BC">
          <w:t xml:space="preserve"> </w:t>
        </w:r>
      </w:ins>
      <w:r>
        <w:t>Data and Data Analytic</w:t>
      </w:r>
    </w:p>
    <w:p w14:paraId="7991BA3D" w14:textId="77777777" w:rsidR="006B12B9" w:rsidRDefault="006B12B9">
      <w:pPr>
        <w:jc w:val="center"/>
        <w:pPrChange w:id="43" w:author="Microsoft Office User" w:date="2022-12-03T17:05:00Z">
          <w:pPr>
            <w:jc w:val="thaiDistribute"/>
          </w:pPr>
        </w:pPrChange>
      </w:pPr>
    </w:p>
    <w:p w14:paraId="42380BD1" w14:textId="21C91E8B" w:rsidR="00202F74" w:rsidRDefault="00CC63B7" w:rsidP="00202F74">
      <w:pPr>
        <w:ind w:firstLine="720"/>
        <w:jc w:val="thaiDistribute"/>
        <w:rPr>
          <w:b/>
          <w:bCs/>
          <w:color w:val="000000"/>
          <w:u w:val="single"/>
        </w:rPr>
      </w:pPr>
      <w:r w:rsidRPr="00946333">
        <w:rPr>
          <w:cs/>
        </w:rPr>
        <w:lastRenderedPageBreak/>
        <w:t xml:space="preserve">เราสามารถใช้หลักการของบิ๊กดาต้ามาสร้างแหล่งเก็บข้อมูล </w:t>
      </w:r>
      <w:r w:rsidR="005F28A1" w:rsidRPr="00946333">
        <w:rPr>
          <w:cs/>
        </w:rPr>
        <w:t>(</w:t>
      </w:r>
      <w:r w:rsidR="005F28A1" w:rsidRPr="00946333">
        <w:t>Data Lake</w:t>
      </w:r>
      <w:r w:rsidR="005F28A1" w:rsidRPr="00946333">
        <w:rPr>
          <w:cs/>
        </w:rPr>
        <w:t xml:space="preserve">) </w:t>
      </w:r>
      <w:r w:rsidRPr="00946333">
        <w:rPr>
          <w:cs/>
        </w:rPr>
        <w:t xml:space="preserve">ที่เป็นข้อมูลดิบ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Raw Data) </w:t>
      </w:r>
      <w:r w:rsidRPr="00946333">
        <w:rPr>
          <w:cs/>
        </w:rPr>
        <w:t xml:space="preserve">ทั้งหมดทุกประเภทลง </w:t>
      </w:r>
      <w:r w:rsidRPr="00946333">
        <w:t xml:space="preserve">Storage </w:t>
      </w:r>
      <w:r w:rsidRPr="00946333">
        <w:rPr>
          <w:cs/>
        </w:rPr>
        <w:t xml:space="preserve">แล้วค่อยนำมาสร้าง </w:t>
      </w:r>
      <w:r w:rsidR="005F28A1" w:rsidRPr="00946333">
        <w:t>S</w:t>
      </w:r>
      <w:r w:rsidRPr="00946333">
        <w:t xml:space="preserve">chema </w:t>
      </w:r>
      <w:r w:rsidRPr="00946333">
        <w:rPr>
          <w:cs/>
        </w:rPr>
        <w:t xml:space="preserve">หลายแบบได้พร้อมกัน เรียกว่า </w:t>
      </w:r>
      <w:r w:rsidRPr="00946333">
        <w:t xml:space="preserve">Schema-less </w:t>
      </w:r>
      <w:r w:rsidRPr="00946333">
        <w:rPr>
          <w:cs/>
        </w:rPr>
        <w:t>และนำไปต่อยอดใช้งานหลายระบบพร้อม</w:t>
      </w:r>
      <w:del w:id="44" w:author="Microsoft Office User" w:date="2022-12-03T17:05:00Z">
        <w:r w:rsidR="000B5AE2" w:rsidRPr="00946333" w:rsidDel="008F08BC">
          <w:rPr>
            <w:cs/>
          </w:rPr>
          <w:delText xml:space="preserve"> </w:delText>
        </w:r>
      </w:del>
      <w:r w:rsidRPr="00946333">
        <w:rPr>
          <w:cs/>
        </w:rPr>
        <w:t>ๆ กันได้ ทำให้เราสร้างระบบได้หลากหลายและรวดเร็ว</w:t>
      </w:r>
      <w:r w:rsidR="005F28A1" w:rsidRPr="00946333">
        <w:t xml:space="preserve"> </w:t>
      </w:r>
      <w:r w:rsidRPr="00946333">
        <w:rPr>
          <w:cs/>
        </w:rPr>
        <w:t>ข้อมูลที่มีโครงสร้างชัดเจน (</w:t>
      </w:r>
      <w:r w:rsidRPr="00946333">
        <w:t xml:space="preserve">Structured Data) </w:t>
      </w:r>
      <w:r w:rsidR="005F28A1" w:rsidRPr="00946333">
        <w:rPr>
          <w:cs/>
        </w:rPr>
        <w:t>และ</w:t>
      </w:r>
      <w:r w:rsidRPr="00946333">
        <w:rPr>
          <w:cs/>
        </w:rPr>
        <w:t xml:space="preserve">ข้อมูลกึ่งมีโครงสร้าง </w:t>
      </w:r>
      <w:r w:rsidR="00946333">
        <w:rPr>
          <w:cs/>
        </w:rPr>
        <w:br/>
      </w:r>
      <w:r w:rsidRPr="00946333">
        <w:rPr>
          <w:cs/>
        </w:rPr>
        <w:t>(</w:t>
      </w:r>
      <w:r w:rsidRPr="00946333">
        <w:t xml:space="preserve">Semi-Structured Data) </w:t>
      </w:r>
      <w:r w:rsidRPr="00946333">
        <w:rPr>
          <w:cs/>
        </w:rPr>
        <w:t xml:space="preserve">เช่น </w:t>
      </w:r>
      <w:r w:rsidRPr="00946333">
        <w:t xml:space="preserve">JSON data, XML, HTML </w:t>
      </w:r>
      <w:r w:rsidRPr="00946333">
        <w:rPr>
          <w:cs/>
        </w:rPr>
        <w:t xml:space="preserve">หรือ </w:t>
      </w:r>
      <w:r w:rsidRPr="00946333">
        <w:t xml:space="preserve">RDF </w:t>
      </w:r>
      <w:r w:rsidR="005F28A1" w:rsidRPr="00946333">
        <w:rPr>
          <w:cs/>
        </w:rPr>
        <w:t>เพื่อ</w:t>
      </w:r>
      <w:r w:rsidRPr="00946333">
        <w:rPr>
          <w:cs/>
        </w:rPr>
        <w:t>รองรับการจัดการ</w:t>
      </w:r>
      <w:r w:rsidR="005F28A1" w:rsidRPr="00946333">
        <w:rPr>
          <w:cs/>
        </w:rPr>
        <w:t>ข้อมูลดังกล่าว</w:t>
      </w:r>
      <w:r w:rsidRPr="00946333">
        <w:rPr>
          <w:cs/>
        </w:rPr>
        <w:t>หรือการวิเคราะห์ได้อย่างมีประสิทธิภาพเพื่อการประมวลผลและนำไปใช้ประโยชน์ได้แบบเรียลไทม์ต่อไป</w:t>
      </w:r>
      <w:del w:id="45" w:author="Microsoft Office User" w:date="2022-12-03T17:06:00Z">
        <w:r w:rsidR="005F28A1" w:rsidRPr="00946333" w:rsidDel="008F08BC">
          <w:delText xml:space="preserve"> </w:delText>
        </w:r>
      </w:del>
    </w:p>
    <w:p w14:paraId="19C06982" w14:textId="77777777" w:rsidR="00202F74" w:rsidRDefault="00202F74" w:rsidP="00202F74">
      <w:pPr>
        <w:jc w:val="thaiDistribute"/>
        <w:rPr>
          <w:b/>
          <w:bCs/>
          <w:color w:val="000000"/>
          <w:u w:val="single"/>
        </w:rPr>
      </w:pPr>
    </w:p>
    <w:p w14:paraId="0B93B191" w14:textId="7B2A1DA6" w:rsidR="00FF0C46" w:rsidRPr="008F08BC" w:rsidRDefault="00FF0C46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u w:val="single"/>
          <w:rPrChange w:id="46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pPrChange w:id="47" w:author="Microsoft Office User" w:date="2022-12-03T17:04:00Z">
          <w:pPr>
            <w:jc w:val="thaiDistribute"/>
          </w:pPr>
        </w:pPrChange>
      </w:pP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  <w:rPrChange w:id="48" w:author="Microsoft Office User" w:date="2022-12-03T17:04:00Z">
            <w:rPr>
              <w:b/>
              <w:bCs/>
              <w:color w:val="000000"/>
              <w:u w:val="single"/>
              <w:cs/>
            </w:rPr>
          </w:rPrChange>
        </w:rPr>
        <w:t>เทคโนโลยีปัญญาประดิษฐ์ (</w:t>
      </w: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49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t>Artificial Intelligence</w:t>
      </w:r>
      <w:r w:rsidR="00874203"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50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t xml:space="preserve"> </w:t>
      </w: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51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t>: AI)</w:t>
      </w:r>
    </w:p>
    <w:p w14:paraId="075E7394" w14:textId="77777777" w:rsidR="00BE5AEB" w:rsidRDefault="005F28A1" w:rsidP="00EF7A96">
      <w:pPr>
        <w:ind w:firstLine="720"/>
        <w:jc w:val="thaiDistribute"/>
        <w:rPr>
          <w:ins w:id="52" w:author="Microsoft Office User" w:date="2022-12-03T17:06:00Z"/>
        </w:rPr>
      </w:pPr>
      <w:r w:rsidRPr="00946333">
        <w:rPr>
          <w:cs/>
        </w:rPr>
        <w:t xml:space="preserve">การประยุกต์ใช้เทคโนโลยีปัญญาประดิษฐ์มีด้วยกัน </w:t>
      </w:r>
      <w:r w:rsidRPr="00946333">
        <w:t xml:space="preserve">2 </w:t>
      </w:r>
      <w:r w:rsidRPr="00946333">
        <w:rPr>
          <w:cs/>
        </w:rPr>
        <w:t xml:space="preserve">ส่วน คือ </w:t>
      </w:r>
    </w:p>
    <w:p w14:paraId="77AB7A36" w14:textId="4ABBB678" w:rsidR="00BE5AEB" w:rsidRDefault="005F28A1" w:rsidP="00BE5AEB">
      <w:pPr>
        <w:ind w:firstLine="720"/>
        <w:jc w:val="thaiDistribute"/>
      </w:pPr>
      <w:r w:rsidRPr="00946333">
        <w:t xml:space="preserve">1) </w:t>
      </w:r>
      <w:r w:rsidRPr="00946333">
        <w:rPr>
          <w:cs/>
        </w:rPr>
        <w:t>ใช้สำหรับการวิเคราะห์การนำเสนอบริการแบบเฉพาะเจาะจง โดยนำข้อมูลผู้ประกอบการหรือประชาชนมาวิเคราะห์ความต้องการ และพฤติกรรม</w:t>
      </w:r>
      <w:r w:rsidR="006B1E3D">
        <w:rPr>
          <w:rFonts w:hint="cs"/>
          <w:cs/>
        </w:rPr>
        <w:t>เป็นรายบุคคล</w:t>
      </w:r>
      <w:r w:rsidRPr="00946333">
        <w:rPr>
          <w:cs/>
        </w:rPr>
        <w:t xml:space="preserve"> แนวคิดนี้เรียกว่า </w:t>
      </w:r>
      <w:r w:rsidRPr="00946333">
        <w:t xml:space="preserve">Personalization </w:t>
      </w:r>
      <w:r w:rsidRPr="00946333">
        <w:rPr>
          <w:cs/>
        </w:rPr>
        <w:t>เป็นแนวคิดที่ตอบโจทย์กับความต้องการของผู้ใช้บริการเป็นอย่างมากในกรณีที่</w:t>
      </w:r>
      <w:r w:rsidR="00EF7A96" w:rsidRPr="00946333">
        <w:rPr>
          <w:cs/>
        </w:rPr>
        <w:t>ประชาชนไม่มีความรู้ที่เกี่ยวข้องกับใบอนุญาตและหนังสือสำคัญ</w:t>
      </w:r>
      <w:r w:rsidRPr="00946333">
        <w:rPr>
          <w:cs/>
        </w:rPr>
        <w:t xml:space="preserve"> </w:t>
      </w:r>
      <w:r w:rsidR="00EF7A96" w:rsidRPr="00946333">
        <w:rPr>
          <w:cs/>
        </w:rPr>
        <w:t>ถึงแม้ว่าแต่ละหน่วยงานของรัฐจะทำคู่มือประชาชน</w:t>
      </w:r>
      <w:r w:rsidR="00874203">
        <w:rPr>
          <w:rFonts w:hint="cs"/>
          <w:cs/>
        </w:rPr>
        <w:t>เพื่อ</w:t>
      </w:r>
      <w:r w:rsidR="00EF7A96" w:rsidRPr="00946333">
        <w:rPr>
          <w:cs/>
        </w:rPr>
        <w:t>ให้</w:t>
      </w:r>
      <w:ins w:id="53" w:author="Microsoft Office User" w:date="2022-12-03T17:06:00Z">
        <w:r w:rsidR="00BE5AEB">
          <w:t xml:space="preserve"> </w:t>
        </w:r>
      </w:ins>
      <w:r w:rsidR="00EF7A96" w:rsidRPr="00946333">
        <w:rPr>
          <w:cs/>
        </w:rPr>
        <w:t>บริการ แต่ปริมาณข้อมูล</w:t>
      </w:r>
      <w:r w:rsidR="00874203">
        <w:rPr>
          <w:rFonts w:hint="cs"/>
          <w:cs/>
        </w:rPr>
        <w:t>ที่</w:t>
      </w:r>
      <w:r w:rsidR="00EF7A96" w:rsidRPr="00946333">
        <w:rPr>
          <w:cs/>
        </w:rPr>
        <w:t>มากนั้นอาจจะทำให้ประชาชนหรือผู้ประกอบการศึกษาไม่ดีพอ เทคโนโลยีปัญญาประดิษฐ์</w:t>
      </w:r>
      <w:r w:rsidRPr="00946333">
        <w:rPr>
          <w:cs/>
        </w:rPr>
        <w:t>สามารถตอบสนองความต้องการได้แบบส่วนตัว ที่ให้</w:t>
      </w:r>
      <w:r w:rsidR="00EF7A96" w:rsidRPr="00946333">
        <w:rPr>
          <w:cs/>
        </w:rPr>
        <w:t>ผู้ใช้งานได้ทราบว่าการดำเนินธุรกิจของตัวเองในแต่ละช่วงเวลาต้องขอใบอนุญาตหรือหนังสือสำคัญอะไรบ้าง ระบบอำนวยความสะดวกสามารถเสนอ</w:t>
      </w:r>
      <w:r w:rsidRPr="00946333">
        <w:rPr>
          <w:cs/>
        </w:rPr>
        <w:t>บริการได้ตรง</w:t>
      </w:r>
      <w:r w:rsidR="00EF7A96" w:rsidRPr="00946333">
        <w:rPr>
          <w:cs/>
        </w:rPr>
        <w:t>กับความต้องการของผู้ใช้งานได้</w:t>
      </w:r>
      <w:r w:rsidRPr="00946333">
        <w:rPr>
          <w:cs/>
        </w:rPr>
        <w:t>มากขึ้น</w:t>
      </w:r>
    </w:p>
    <w:p w14:paraId="73635228" w14:textId="4385D04B" w:rsidR="00316D0B" w:rsidRDefault="00316D0B" w:rsidP="00316D0B">
      <w:pPr>
        <w:jc w:val="center"/>
      </w:pPr>
      <w:r>
        <w:rPr>
          <w:noProof/>
        </w:rPr>
        <w:drawing>
          <wp:inline distT="0" distB="0" distL="0" distR="0" wp14:anchorId="18D27659" wp14:editId="46FBC372">
            <wp:extent cx="5502910" cy="2390140"/>
            <wp:effectExtent l="0" t="0" r="254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ABF4" w14:textId="4568A896" w:rsidR="00316D0B" w:rsidDel="00BE5AEB" w:rsidRDefault="00316D0B" w:rsidP="00316D0B">
      <w:pPr>
        <w:jc w:val="center"/>
        <w:rPr>
          <w:del w:id="54" w:author="Microsoft Office User" w:date="2022-12-03T17:07:00Z"/>
        </w:rPr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7-2</w:t>
      </w:r>
      <w:r>
        <w:t xml:space="preserve"> AI and Personalization</w:t>
      </w:r>
    </w:p>
    <w:p w14:paraId="30E6197F" w14:textId="77777777" w:rsidR="00316D0B" w:rsidRDefault="00316D0B">
      <w:pPr>
        <w:jc w:val="center"/>
        <w:pPrChange w:id="55" w:author="Microsoft Office User" w:date="2022-12-03T17:07:00Z">
          <w:pPr>
            <w:jc w:val="thaiDistribute"/>
          </w:pPr>
        </w:pPrChange>
      </w:pPr>
    </w:p>
    <w:p w14:paraId="4F7B428A" w14:textId="06D39A93" w:rsidR="00B64EA8" w:rsidRDefault="00EF7A96" w:rsidP="00EF7A96">
      <w:pPr>
        <w:ind w:firstLine="720"/>
        <w:jc w:val="thaiDistribute"/>
      </w:pPr>
      <w:r w:rsidRPr="00946333">
        <w:rPr>
          <w:cs/>
        </w:rPr>
        <w:lastRenderedPageBreak/>
        <w:t xml:space="preserve">นอกจากนั้น </w:t>
      </w:r>
      <w:r w:rsidRPr="00946333">
        <w:t xml:space="preserve">2) </w:t>
      </w:r>
      <w:r w:rsidRPr="00946333">
        <w:rPr>
          <w:cs/>
        </w:rPr>
        <w:t xml:space="preserve">เป็นการประยุกต์ใช้เทคโนโลยีปัญญาประดิษฐ์มาออกแบบประสบการณ์ของผู้ใช้งานระบบ เนื่องจากระบบอำนวยความสะดวกในอนาคตมีการออกแบบให้ระบบสามารถปฏิสัมพันธ์กับผู้ประกอบการได้ ซึ่งข้อมูล </w:t>
      </w:r>
      <w:r w:rsidRPr="00946333">
        <w:t xml:space="preserve">log </w:t>
      </w:r>
      <w:r w:rsidRPr="00946333">
        <w:rPr>
          <w:cs/>
        </w:rPr>
        <w:t>ของการปฏิสัมพันธ์ระหว่างระบบกับผู้ประกอบการสามารถนำมาใช้ในการวิเคราะห์และปรับปรุงการพัฒนาระบบอย่างต่อเนื่อง</w:t>
      </w:r>
    </w:p>
    <w:p w14:paraId="4252A6FB" w14:textId="77777777" w:rsidR="0033609D" w:rsidRPr="00946333" w:rsidRDefault="0033609D" w:rsidP="00EF7A96">
      <w:pPr>
        <w:ind w:firstLine="720"/>
        <w:jc w:val="thaiDistribute"/>
      </w:pPr>
    </w:p>
    <w:p w14:paraId="0A174443" w14:textId="4529661F" w:rsidR="00FF0C46" w:rsidRPr="008F08BC" w:rsidRDefault="00FF0C46">
      <w:pPr>
        <w:pStyle w:val="ListParagraph"/>
        <w:numPr>
          <w:ilvl w:val="0"/>
          <w:numId w:val="43"/>
        </w:numPr>
        <w:tabs>
          <w:tab w:val="left" w:pos="720"/>
        </w:tabs>
        <w:spacing w:line="228" w:lineRule="auto"/>
        <w:ind w:right="29"/>
        <w:jc w:val="thaiDistribute"/>
        <w:rPr>
          <w:rFonts w:ascii="TH SarabunPSK" w:hAnsi="TH SarabunPSK" w:cs="TH SarabunPSK"/>
          <w:b/>
          <w:bCs/>
          <w:color w:val="000000"/>
          <w:u w:val="single"/>
          <w:rPrChange w:id="56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pPrChange w:id="57" w:author="Microsoft Office User" w:date="2022-12-03T17:04:00Z">
          <w:pPr>
            <w:tabs>
              <w:tab w:val="left" w:pos="720"/>
            </w:tabs>
            <w:spacing w:line="228" w:lineRule="auto"/>
            <w:ind w:right="29"/>
            <w:jc w:val="thaiDistribute"/>
          </w:pPr>
        </w:pPrChange>
      </w:pP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  <w:rPrChange w:id="58" w:author="Microsoft Office User" w:date="2022-12-03T17:04:00Z">
            <w:rPr>
              <w:b/>
              <w:bCs/>
              <w:color w:val="000000"/>
              <w:u w:val="single"/>
              <w:cs/>
            </w:rPr>
          </w:rPrChange>
        </w:rPr>
        <w:t>เทคโนโลยีบล</w:t>
      </w:r>
      <w:r w:rsidR="0033609D"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  <w:rPrChange w:id="59" w:author="Microsoft Office User" w:date="2022-12-03T17:04:00Z">
            <w:rPr>
              <w:b/>
              <w:bCs/>
              <w:color w:val="000000"/>
              <w:u w:val="single"/>
              <w:cs/>
            </w:rPr>
          </w:rPrChange>
        </w:rPr>
        <w:t>็</w:t>
      </w: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cs/>
          <w:rPrChange w:id="60" w:author="Microsoft Office User" w:date="2022-12-03T17:04:00Z">
            <w:rPr>
              <w:b/>
              <w:bCs/>
              <w:color w:val="000000"/>
              <w:u w:val="single"/>
              <w:cs/>
            </w:rPr>
          </w:rPrChange>
        </w:rPr>
        <w:t>อกเชน (</w:t>
      </w:r>
      <w:r w:rsidRPr="008F08BC">
        <w:rPr>
          <w:rFonts w:ascii="TH SarabunPSK" w:hAnsi="TH SarabunPSK" w:cs="TH SarabunPSK"/>
          <w:b/>
          <w:bCs/>
          <w:color w:val="000000"/>
          <w:sz w:val="32"/>
          <w:szCs w:val="32"/>
          <w:u w:val="single"/>
          <w:rPrChange w:id="61" w:author="Microsoft Office User" w:date="2022-12-03T17:04:00Z">
            <w:rPr>
              <w:b/>
              <w:bCs/>
              <w:color w:val="000000"/>
              <w:u w:val="single"/>
            </w:rPr>
          </w:rPrChange>
        </w:rPr>
        <w:t>Blockchain)</w:t>
      </w:r>
    </w:p>
    <w:p w14:paraId="2E59FF47" w14:textId="02ECDDBF" w:rsidR="00AD23F8" w:rsidRDefault="002B292C" w:rsidP="00AD23F8">
      <w:pPr>
        <w:ind w:firstLine="720"/>
        <w:jc w:val="thaiDistribute"/>
        <w:rPr>
          <w:rFonts w:eastAsiaTheme="minorEastAsia"/>
          <w:lang w:eastAsia="ja-JP"/>
        </w:rPr>
      </w:pPr>
      <w:r w:rsidRPr="00946333">
        <w:rPr>
          <w:cs/>
        </w:rPr>
        <w:t>บล็อกเชน (</w:t>
      </w:r>
      <w:r w:rsidRPr="00946333">
        <w:t xml:space="preserve">Blockchain) </w:t>
      </w:r>
      <w:r w:rsidRPr="00946333">
        <w:rPr>
          <w:cs/>
        </w:rPr>
        <w:t xml:space="preserve">คือ รูปแบบการเก็บข้อมูลและส่งต่อบนสถาปัตยกรรมแบบกระจาย </w:t>
      </w:r>
      <w:r w:rsidRPr="00946333">
        <w:t xml:space="preserve">(Distributed Architecture) </w:t>
      </w:r>
      <w:r w:rsidRPr="00946333">
        <w:rPr>
          <w:cs/>
        </w:rPr>
        <w:t>แบบไม่มีหน่วยงานกลาง โดยข้อมูลที่ได้รับการปกป้องจะถูกแชร์และจัดเก็บเป็นสำเนาไว้ในเครื่องของทุกหน่วยงานที่ใช้ฐานข้อมูลเดียวกันเหมือนห่วงโซ่ โดยทุก</w:t>
      </w:r>
      <w:r w:rsidR="0033609D">
        <w:rPr>
          <w:rFonts w:hint="cs"/>
          <w:cs/>
        </w:rPr>
        <w:t>ท่าน</w:t>
      </w:r>
      <w:r w:rsidRPr="00946333">
        <w:rPr>
          <w:cs/>
        </w:rPr>
        <w:t>จะรับทราบร่วมกัน ว่า</w:t>
      </w:r>
      <w:r w:rsidR="0033609D">
        <w:rPr>
          <w:rFonts w:hint="cs"/>
          <w:cs/>
        </w:rPr>
        <w:t>ผู้ใด</w:t>
      </w:r>
      <w:r w:rsidRPr="00946333">
        <w:rPr>
          <w:cs/>
        </w:rPr>
        <w:t>เป็นเจ้าของและมีสิทธิในข้อมูลตัวจริง ซึ่งถือว่าเป็นเทคโนโลยีที่มีประสิทธิภาพและความปลอดภัยค่อนข้างสูง เ</w:t>
      </w:r>
      <w:r w:rsidR="0033609D">
        <w:rPr>
          <w:rFonts w:hint="cs"/>
          <w:cs/>
        </w:rPr>
        <w:t>นื่องจาก</w:t>
      </w:r>
      <w:r w:rsidRPr="00946333">
        <w:rPr>
          <w:cs/>
        </w:rPr>
        <w:t>ไม่ต้องพึ่งพาหน่วยงานกลาง</w:t>
      </w:r>
      <w:r w:rsidR="0033609D">
        <w:rPr>
          <w:rFonts w:hint="cs"/>
          <w:cs/>
        </w:rPr>
        <w:t>ในการ</w:t>
      </w:r>
      <w:r w:rsidRPr="00946333">
        <w:rPr>
          <w:cs/>
        </w:rPr>
        <w:t xml:space="preserve">ทำหน้าที่ประสานงาน </w:t>
      </w:r>
      <w:r w:rsidR="00AD23F8" w:rsidRPr="00946333">
        <w:rPr>
          <w:cs/>
        </w:rPr>
        <w:t>การประยุกต์ใช้</w:t>
      </w:r>
      <w:r w:rsidRPr="00946333">
        <w:rPr>
          <w:cs/>
        </w:rPr>
        <w:t>บล็อกเชน</w:t>
      </w:r>
      <w:r w:rsidR="00AD23F8" w:rsidRPr="00946333">
        <w:rPr>
          <w:cs/>
        </w:rPr>
        <w:t>ที่เป็นที่รู้จัก คือ</w:t>
      </w:r>
      <w:r w:rsidRPr="00946333">
        <w:rPr>
          <w:cs/>
        </w:rPr>
        <w:t xml:space="preserve"> </w:t>
      </w:r>
      <w:r w:rsidRPr="00946333">
        <w:t>Bitcoin</w:t>
      </w:r>
      <w:r w:rsidR="00AD23F8" w:rsidRPr="00946333">
        <w:t xml:space="preserve"> </w:t>
      </w:r>
      <w:r w:rsidR="00AD23F8" w:rsidRPr="00946333">
        <w:rPr>
          <w:cs/>
        </w:rPr>
        <w:t>ที่เป็น</w:t>
      </w:r>
      <w:r w:rsidRPr="00946333">
        <w:rPr>
          <w:cs/>
        </w:rPr>
        <w:t>สกุลเงินดิจิทัล</w:t>
      </w:r>
      <w:r w:rsidR="00AD23F8" w:rsidRPr="00946333">
        <w:rPr>
          <w:cs/>
        </w:rPr>
        <w:t>ที่</w:t>
      </w:r>
      <w:r w:rsidRPr="00946333">
        <w:rPr>
          <w:cs/>
        </w:rPr>
        <w:t xml:space="preserve">เปลี่ยนโลกสู่อนาคตใหม่ </w:t>
      </w:r>
      <w:r w:rsidR="00316D0B">
        <w:rPr>
          <w:rFonts w:hint="cs"/>
          <w:cs/>
        </w:rPr>
        <w:t xml:space="preserve">และการบริหารสินทรัพย์ดิจิทัลประเภท </w:t>
      </w:r>
      <w:r w:rsidR="00316D0B">
        <w:rPr>
          <w:rFonts w:eastAsiaTheme="minorEastAsia" w:hint="eastAsia"/>
          <w:lang w:eastAsia="ja-JP"/>
        </w:rPr>
        <w:t>N</w:t>
      </w:r>
      <w:r w:rsidR="00316D0B">
        <w:rPr>
          <w:rFonts w:eastAsiaTheme="minorEastAsia"/>
          <w:lang w:eastAsia="ja-JP"/>
        </w:rPr>
        <w:t xml:space="preserve">FT </w:t>
      </w:r>
    </w:p>
    <w:p w14:paraId="54038994" w14:textId="74EBD076" w:rsidR="00316D0B" w:rsidRDefault="00316D0B" w:rsidP="00316D0B">
      <w:pPr>
        <w:jc w:val="thaiDistribute"/>
        <w:rPr>
          <w:rFonts w:eastAsiaTheme="minorEastAsia"/>
          <w:lang w:eastAsia="ja-JP"/>
        </w:rPr>
      </w:pPr>
    </w:p>
    <w:p w14:paraId="15A94511" w14:textId="53F71EAF" w:rsidR="00316D0B" w:rsidRDefault="00316D0B" w:rsidP="00877410">
      <w:pPr>
        <w:jc w:val="center"/>
        <w:rPr>
          <w:rFonts w:eastAsiaTheme="minorEastAsia"/>
          <w:lang w:eastAsia="ja-JP"/>
        </w:rPr>
      </w:pPr>
      <w:r>
        <w:rPr>
          <w:noProof/>
        </w:rPr>
        <w:drawing>
          <wp:inline distT="0" distB="0" distL="0" distR="0" wp14:anchorId="11879C4C" wp14:editId="253F93CE">
            <wp:extent cx="5502910" cy="2390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1B2" w14:textId="40220BB1" w:rsidR="00316D0B" w:rsidRDefault="00316D0B" w:rsidP="00877410">
      <w:pPr>
        <w:jc w:val="center"/>
        <w:rPr>
          <w:rFonts w:eastAsiaTheme="minorEastAsia"/>
          <w:lang w:eastAsia="ja-JP"/>
        </w:rPr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>
        <w:rPr>
          <w:b/>
          <w:bCs/>
          <w:u w:val="single"/>
        </w:rPr>
        <w:t>7-3</w:t>
      </w:r>
      <w:r>
        <w:t xml:space="preserve"> Blockchain ad License as NFT</w:t>
      </w:r>
      <w:r w:rsidR="00877410">
        <w:t xml:space="preserve"> (Non-Fungible Token)</w:t>
      </w:r>
    </w:p>
    <w:p w14:paraId="50ECD6FD" w14:textId="77777777" w:rsidR="00316D0B" w:rsidRPr="00316D0B" w:rsidRDefault="00316D0B" w:rsidP="00316D0B">
      <w:pPr>
        <w:jc w:val="thaiDistribute"/>
        <w:rPr>
          <w:rFonts w:eastAsiaTheme="minorEastAsia"/>
          <w:lang w:eastAsia="ja-JP"/>
        </w:rPr>
      </w:pPr>
    </w:p>
    <w:p w14:paraId="2BDFDE9A" w14:textId="208C626A" w:rsidR="00AD23F8" w:rsidRPr="00946333" w:rsidRDefault="00AD23F8" w:rsidP="00AD23F8">
      <w:pPr>
        <w:ind w:firstLine="720"/>
        <w:jc w:val="thaiDistribute"/>
        <w:rPr>
          <w:cs/>
        </w:rPr>
      </w:pPr>
      <w:r w:rsidRPr="00946333">
        <w:rPr>
          <w:cs/>
        </w:rPr>
        <w:t xml:space="preserve">สำหรับระบบอำนวยความสะดวกในการประกอบธุรกิจแบบครบวงจร สามารถประยุกต์ใช้บล็อคเชนในหลายขั้นตอน </w:t>
      </w:r>
    </w:p>
    <w:p w14:paraId="269B3685" w14:textId="7605443E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lastRenderedPageBreak/>
        <w:t>1. เพิ่มความโปร่งใสในการตรวจสอบและระบบติดตามการ</w:t>
      </w:r>
      <w:r w:rsidR="00AD23F8" w:rsidRPr="00946333">
        <w:rPr>
          <w:cs/>
        </w:rPr>
        <w:t>ใช้บริการ</w:t>
      </w:r>
      <w:r w:rsidR="001B7720" w:rsidRPr="00946333">
        <w:rPr>
          <w:cs/>
        </w:rPr>
        <w:t xml:space="preserve"> เมื่อมีการพัฒนาการให้บริการออกใบอนุญาตและหนังสือสำคัญด้วยระบบดิจิทัล ต้องคำนึงถึง</w:t>
      </w:r>
      <w:r w:rsidRPr="00946333">
        <w:rPr>
          <w:cs/>
        </w:rPr>
        <w:t>การละเมิดความมั่นคงปลอดภัยทางไซเบอร์ผ่านทางอินเทอร์เน็ต</w:t>
      </w:r>
      <w:r w:rsidR="001B7720" w:rsidRPr="00946333">
        <w:rPr>
          <w:cs/>
        </w:rPr>
        <w:t xml:space="preserve">ด้วย </w:t>
      </w:r>
      <w:r w:rsidRPr="00946333">
        <w:rPr>
          <w:cs/>
        </w:rPr>
        <w:t xml:space="preserve">การให้รายละเอียดของการทำธุรกรรมอย่างชัดเจนจะช่วยเพิ่มความน่าเชื่อถือให้กับกระบวนการ </w:t>
      </w:r>
    </w:p>
    <w:p w14:paraId="010B64E0" w14:textId="094322C6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>2. ลดความเสี่ยงในการปลอมแปลงบัญช</w:t>
      </w:r>
      <w:r w:rsidR="001B7720" w:rsidRPr="00946333">
        <w:rPr>
          <w:cs/>
        </w:rPr>
        <w:t xml:space="preserve">ีผู้ใช้งาน </w:t>
      </w:r>
      <w:r w:rsidRPr="00946333">
        <w:rPr>
          <w:cs/>
        </w:rPr>
        <w:t>เทคโนโลยีบล็อกเชนเป็นเทคโนโลยีที่มีความปลอดภัยค่อนข้างสูงเนื่องจากมีระบบค่อนข้างซับซ้อน ดังนั้นถ้าหากมีใครที่ต้องการปลอมแปลงหรือแก้ไขข้อมูล จะไม่ทราบว่าปลอมแปลงหรือแก้ไขได้ภายในข้อมูลเดียวหรือคอมพิวเตอร์เดียว แต่ต้องทำกับคอมพิวเตอร์อีกมากมายหลายเครื่องในเครือข่าย แ</w:t>
      </w:r>
      <w:r w:rsidR="0033609D">
        <w:rPr>
          <w:rFonts w:hint="cs"/>
          <w:cs/>
        </w:rPr>
        <w:t>ละ</w:t>
      </w:r>
      <w:r w:rsidRPr="00946333">
        <w:rPr>
          <w:cs/>
        </w:rPr>
        <w:t>ยังต้องเจอกับด่านการเข้ารหัสระดับสูง เพราะฉะนั้น</w:t>
      </w:r>
      <w:r w:rsidR="0033609D">
        <w:rPr>
          <w:rFonts w:hint="cs"/>
          <w:cs/>
        </w:rPr>
        <w:t xml:space="preserve">จะมีความปลอดภัยของข้อมูลในระดับสูง </w:t>
      </w:r>
    </w:p>
    <w:p w14:paraId="0ACDAF2C" w14:textId="7AC24BC2" w:rsidR="002B292C" w:rsidRPr="00946333" w:rsidRDefault="002B292C" w:rsidP="001B7720">
      <w:pPr>
        <w:ind w:firstLine="720"/>
        <w:jc w:val="thaiDistribute"/>
      </w:pPr>
      <w:r w:rsidRPr="00946333">
        <w:rPr>
          <w:cs/>
        </w:rPr>
        <w:t xml:space="preserve">3. </w:t>
      </w:r>
      <w:r w:rsidR="001B7720" w:rsidRPr="00946333">
        <w:rPr>
          <w:cs/>
        </w:rPr>
        <w:t>นำมาตรวจสอบความถูกต้องของ</w:t>
      </w:r>
      <w:r w:rsidRPr="00946333">
        <w:rPr>
          <w:cs/>
        </w:rPr>
        <w:t>การทำธุรกรรม</w:t>
      </w:r>
      <w:r w:rsidR="001B7720" w:rsidRPr="00946333">
        <w:rPr>
          <w:cs/>
        </w:rPr>
        <w:t xml:space="preserve"> </w:t>
      </w:r>
      <w:r w:rsidRPr="00946333">
        <w:rPr>
          <w:cs/>
        </w:rPr>
        <w:t>บล็อกเชนจะสามารถตรวจสอบได้ทันทีเลยว่า ทุกอย่างตรงตามเงื่อนไขที่ระบุไว้หรือไม่ ถ้าหากตรงตามเงื่อนไขก็จะดำเนินการตามกำหนดแบบอัตโนมัติ แ</w:t>
      </w:r>
      <w:r w:rsidR="00685218">
        <w:rPr>
          <w:rFonts w:hint="cs"/>
          <w:cs/>
        </w:rPr>
        <w:t>ละ</w:t>
      </w:r>
      <w:r w:rsidRPr="00946333">
        <w:rPr>
          <w:cs/>
        </w:rPr>
        <w:t>ยังช่วยเร่งความเร็วในกระบวนการจัดการต่าง ๆ ทำให้</w:t>
      </w:r>
      <w:r w:rsidR="00685218">
        <w:rPr>
          <w:rFonts w:hint="cs"/>
          <w:cs/>
        </w:rPr>
        <w:t>เรา</w:t>
      </w:r>
      <w:r w:rsidRPr="00946333">
        <w:rPr>
          <w:cs/>
        </w:rPr>
        <w:t>ไม่ต้องคอยนานเหมือนแต่ก่อน และยังมีความปลอดภัยในด้านข้อมูลอีกด้วย</w:t>
      </w:r>
    </w:p>
    <w:p w14:paraId="6DDD492E" w14:textId="50CF7B58" w:rsidR="004359B4" w:rsidRPr="00946333" w:rsidRDefault="001B7720" w:rsidP="001B7720">
      <w:pPr>
        <w:ind w:firstLine="720"/>
        <w:jc w:val="thaiDistribute"/>
      </w:pPr>
      <w:r w:rsidRPr="00946333">
        <w:t>4</w:t>
      </w:r>
      <w:r w:rsidR="002B292C" w:rsidRPr="00946333">
        <w:rPr>
          <w:cs/>
        </w:rPr>
        <w:t>. เอาไว้บริหารจัดการชื่อผู้ใช้งาน (</w:t>
      </w:r>
      <w:r w:rsidRPr="00946333">
        <w:t>Username</w:t>
      </w:r>
      <w:r w:rsidR="002B292C" w:rsidRPr="00946333">
        <w:t xml:space="preserve">) </w:t>
      </w:r>
      <w:r w:rsidR="002B292C" w:rsidRPr="00946333">
        <w:rPr>
          <w:cs/>
        </w:rPr>
        <w:t>และรหัสผ่าน (</w:t>
      </w:r>
      <w:r w:rsidR="002B292C" w:rsidRPr="00946333">
        <w:t xml:space="preserve">Password) </w:t>
      </w:r>
      <w:r w:rsidR="002B292C" w:rsidRPr="00946333">
        <w:rPr>
          <w:cs/>
        </w:rPr>
        <w:t xml:space="preserve">ในระบบคอมพิวเตอร์ขนาดใหญ่ที่มีความซับซ้อน และเมื่อ </w:t>
      </w:r>
      <w:r w:rsidR="002B292C" w:rsidRPr="00946333">
        <w:t xml:space="preserve">Blockchain </w:t>
      </w:r>
      <w:r w:rsidR="002B292C" w:rsidRPr="00946333">
        <w:rPr>
          <w:cs/>
        </w:rPr>
        <w:t>เข้ามาช่วยในระบบตรงนี้ ผู้ใช้ (</w:t>
      </w:r>
      <w:r w:rsidR="002B292C" w:rsidRPr="00946333">
        <w:t xml:space="preserve">User) </w:t>
      </w:r>
      <w:r w:rsidR="002B292C" w:rsidRPr="00946333">
        <w:rPr>
          <w:cs/>
        </w:rPr>
        <w:t>ก็สามารถเลือกวิธียืนยันตัวตนได้ทันที ไม่ต้องยุ่งยากเหมือนแต่ก่อนที่ในบางครั้งเราต้องมานั่งกรอกเอกสารใหม่</w:t>
      </w:r>
      <w:r w:rsidR="00685218">
        <w:rPr>
          <w:rFonts w:hint="cs"/>
          <w:cs/>
        </w:rPr>
        <w:t>และ</w:t>
      </w:r>
      <w:r w:rsidR="002B292C" w:rsidRPr="00946333">
        <w:rPr>
          <w:cs/>
        </w:rPr>
        <w:t>ยังต้องรอเวลาการตรวจสอบ</w:t>
      </w:r>
    </w:p>
    <w:p w14:paraId="2B6E3602" w14:textId="56485E3B" w:rsidR="00F65992" w:rsidRDefault="00F65992" w:rsidP="00E465BD"/>
    <w:p w14:paraId="3153E19D" w14:textId="67D3265E" w:rsidR="00E55A41" w:rsidRDefault="00E55A41" w:rsidP="00E465BD">
      <w:pPr>
        <w:rPr>
          <w:b/>
          <w:bCs/>
          <w:u w:val="single"/>
        </w:rPr>
      </w:pPr>
      <w:r w:rsidRPr="00E55A41">
        <w:rPr>
          <w:rFonts w:hint="cs"/>
          <w:b/>
          <w:bCs/>
          <w:u w:val="single"/>
          <w:cs/>
        </w:rPr>
        <w:t>รูปแบบมาตรฐานการจัดเก็บข้อมูลและ</w:t>
      </w:r>
      <w:r w:rsidRPr="00E55A41">
        <w:rPr>
          <w:b/>
          <w:bCs/>
          <w:u w:val="single"/>
          <w:cs/>
        </w:rPr>
        <w:t>เทคโนโลยีดิจิทัลสมัยใหม่</w:t>
      </w:r>
    </w:p>
    <w:p w14:paraId="2A73E194" w14:textId="4800363D" w:rsidR="00E55A41" w:rsidRDefault="00E55A41" w:rsidP="007078F6">
      <w:pPr>
        <w:jc w:val="thaiDistribute"/>
        <w:rPr>
          <w:cs/>
        </w:rPr>
      </w:pPr>
      <w:r>
        <w:tab/>
      </w:r>
      <w:r w:rsidR="007078F6">
        <w:rPr>
          <w:rFonts w:hint="cs"/>
          <w:cs/>
        </w:rPr>
        <w:t>การประยุกต์ใช้เทคโนโลยีสมัยใหม่ดังที่กล่าวมาข้างต้น เป็นการนำเอาข้อมูลในอดีตมาใช้ในการวิเคราะห์เพื่อนำมาให้เครื่องเรียนรู้ (</w:t>
      </w:r>
      <w:r w:rsidR="007078F6">
        <w:t>Machine Learning</w:t>
      </w:r>
      <w:r w:rsidR="007078F6">
        <w:rPr>
          <w:rFonts w:hint="cs"/>
          <w:cs/>
        </w:rPr>
        <w:t>) เพื่อสร้างโมเดลองค์ความรู้ของการอำนวยความสะดวก</w:t>
      </w:r>
      <w:r w:rsidR="007078F6" w:rsidRPr="007078F6">
        <w:rPr>
          <w:cs/>
        </w:rPr>
        <w:t>ในการประกอบธุรกิจ</w:t>
      </w:r>
      <w:r w:rsidR="007078F6">
        <w:t xml:space="preserve"> </w:t>
      </w:r>
      <w:r w:rsidR="007078F6">
        <w:rPr>
          <w:rFonts w:hint="cs"/>
          <w:cs/>
        </w:rPr>
        <w:t>เพื่อให้ระบบดิจิทัลสามารถทำงานแบบเชิงรุก (</w:t>
      </w:r>
      <w:r w:rsidR="007078F6">
        <w:t xml:space="preserve">proactive) </w:t>
      </w:r>
      <w:r w:rsidR="007078F6">
        <w:rPr>
          <w:rFonts w:hint="cs"/>
          <w:cs/>
        </w:rPr>
        <w:t>และมีความยืดหยุ่นในการปรับตัว (</w:t>
      </w:r>
      <w:r w:rsidR="007078F6">
        <w:t xml:space="preserve">adaptive) </w:t>
      </w:r>
      <w:r w:rsidR="007078F6">
        <w:rPr>
          <w:rFonts w:hint="cs"/>
          <w:cs/>
        </w:rPr>
        <w:t>โดย</w:t>
      </w:r>
      <w:r w:rsidR="007078F6" w:rsidRPr="007078F6">
        <w:rPr>
          <w:cs/>
        </w:rPr>
        <w:t>เทคโนโลยีข้อมูลขนาดใหญ่</w:t>
      </w:r>
      <w:r w:rsidR="007078F6">
        <w:rPr>
          <w:rFonts w:hint="cs"/>
          <w:cs/>
        </w:rPr>
        <w:t>เน้นไปที่การจัดเตรียมข้อมูลเพื่อการนี้ (</w:t>
      </w:r>
      <w:r w:rsidR="007078F6">
        <w:t>Data Engineering</w:t>
      </w:r>
      <w:r w:rsidR="007078F6">
        <w:rPr>
          <w:rFonts w:hint="cs"/>
          <w:cs/>
        </w:rPr>
        <w:t xml:space="preserve">) ที่เน้นไปที่รูปแบบและการบริหารจัดการที่ง่าย และ </w:t>
      </w:r>
      <w:r w:rsidR="007078F6" w:rsidRPr="007078F6">
        <w:rPr>
          <w:cs/>
        </w:rPr>
        <w:t>เทคโนโลยีปัญญาประดิษฐ์</w:t>
      </w:r>
      <w:r w:rsidR="007078F6">
        <w:rPr>
          <w:rFonts w:hint="cs"/>
          <w:cs/>
        </w:rPr>
        <w:t xml:space="preserve"> เน้นไปที่การใช้โมเดลที่สร้างขึ้นมาประยุกต์ให้ระบบมีความเป็นอัตโนมัติมากยิ่งขึ้น</w:t>
      </w:r>
    </w:p>
    <w:p w14:paraId="09FD9BB1" w14:textId="259EF92E" w:rsidR="007078F6" w:rsidRDefault="007078F6" w:rsidP="00685429">
      <w:pPr>
        <w:jc w:val="thaiDistribute"/>
      </w:pPr>
      <w:r>
        <w:rPr>
          <w:cs/>
        </w:rPr>
        <w:tab/>
      </w:r>
      <w:r>
        <w:rPr>
          <w:rFonts w:hint="cs"/>
          <w:cs/>
        </w:rPr>
        <w:t>ดังนั้นการเลือกใช้</w:t>
      </w:r>
      <w:r w:rsidRPr="007078F6">
        <w:rPr>
          <w:cs/>
        </w:rPr>
        <w:t>รูปแบบมาตรฐานการจัดเก็บข้อมูล</w:t>
      </w:r>
      <w:r>
        <w:rPr>
          <w:rFonts w:hint="cs"/>
          <w:cs/>
        </w:rPr>
        <w:t>ในการพัฒนาระบบอำนวยความสะดวก</w:t>
      </w:r>
      <w:r w:rsidRPr="007078F6">
        <w:rPr>
          <w:cs/>
        </w:rPr>
        <w:t>ในการประกอบธุรกิจ</w:t>
      </w:r>
      <w:r>
        <w:rPr>
          <w:rFonts w:hint="cs"/>
          <w:cs/>
        </w:rPr>
        <w:t>แบบครบวงจรได้คำนึงถึงการต่อยอดในลักษ</w:t>
      </w:r>
      <w:r w:rsidR="00685429">
        <w:rPr>
          <w:rFonts w:hint="cs"/>
          <w:cs/>
        </w:rPr>
        <w:t>ณ</w:t>
      </w:r>
      <w:r>
        <w:rPr>
          <w:rFonts w:hint="cs"/>
          <w:cs/>
        </w:rPr>
        <w:t xml:space="preserve">ะนี้เช่นกัน </w:t>
      </w:r>
      <w:r w:rsidR="00685429">
        <w:rPr>
          <w:rFonts w:hint="cs"/>
          <w:cs/>
        </w:rPr>
        <w:t>โดยออกแบบให้มีการใช้</w:t>
      </w:r>
      <w:r w:rsidR="00685429" w:rsidRPr="00685429">
        <w:rPr>
          <w:cs/>
        </w:rPr>
        <w:t xml:space="preserve">มาตรฐาน </w:t>
      </w:r>
      <w:r w:rsidR="00685429" w:rsidRPr="00685429">
        <w:t xml:space="preserve">DCAT+RDF </w:t>
      </w:r>
      <w:r w:rsidR="00685429" w:rsidRPr="00685429">
        <w:rPr>
          <w:cs/>
        </w:rPr>
        <w:t>ใน</w:t>
      </w:r>
      <w:r w:rsidR="00685429">
        <w:rPr>
          <w:rFonts w:hint="cs"/>
          <w:cs/>
        </w:rPr>
        <w:t>ส่วน</w:t>
      </w:r>
      <w:r w:rsidR="00685429">
        <w:rPr>
          <w:cs/>
        </w:rPr>
        <w:t>แคตตาล๊อค</w:t>
      </w:r>
      <w:r w:rsidR="00685429">
        <w:rPr>
          <w:rFonts w:hint="cs"/>
          <w:cs/>
        </w:rPr>
        <w:t>ของระบบ ที่เป็นมาตรฐานประกาศโดย</w:t>
      </w:r>
      <w:r w:rsidR="00685429" w:rsidRPr="00685429">
        <w:rPr>
          <w:cs/>
        </w:rPr>
        <w:t xml:space="preserve">องค์กร </w:t>
      </w:r>
      <w:r w:rsidR="00685429" w:rsidRPr="00685429">
        <w:t>W</w:t>
      </w:r>
      <w:r w:rsidR="00685429" w:rsidRPr="00685429">
        <w:rPr>
          <w:cs/>
        </w:rPr>
        <w:t>3</w:t>
      </w:r>
      <w:r w:rsidR="00685429" w:rsidRPr="00685429">
        <w:t xml:space="preserve">C </w:t>
      </w:r>
      <w:r w:rsidR="00685429">
        <w:rPr>
          <w:rFonts w:hint="cs"/>
          <w:cs/>
        </w:rPr>
        <w:t>เพื่อเป็น</w:t>
      </w:r>
      <w:r w:rsidR="00685429">
        <w:rPr>
          <w:cs/>
        </w:rPr>
        <w:lastRenderedPageBreak/>
        <w:t>แคตตาล๊อค</w:t>
      </w:r>
      <w:r w:rsidR="00685429" w:rsidRPr="00685429">
        <w:rPr>
          <w:cs/>
        </w:rPr>
        <w:t>มาตรฐาน</w:t>
      </w:r>
      <w:r w:rsidR="00685429">
        <w:rPr>
          <w:rFonts w:hint="cs"/>
          <w:cs/>
        </w:rPr>
        <w:t>สำหรับการ</w:t>
      </w:r>
      <w:r w:rsidR="00685429" w:rsidRPr="00685429">
        <w:rPr>
          <w:cs/>
        </w:rPr>
        <w:t xml:space="preserve">อธิบายข้อมูลเว็บ เมื่อมีการใช้ชื่อหัวข้อเดียวกันในแต่ละเว็บไซต์ ทำให้ ระบบสืบค้นเช่น </w:t>
      </w:r>
      <w:r w:rsidR="00685429" w:rsidRPr="00685429">
        <w:t xml:space="preserve">google </w:t>
      </w:r>
      <w:r w:rsidR="00685429" w:rsidRPr="00685429">
        <w:rPr>
          <w:cs/>
        </w:rPr>
        <w:t>สามารถจำแนกหมวดหมู่ และทำดัชนีสำหรับสืบค้นได้ง่าย ชุดหัวข้อ</w:t>
      </w:r>
      <w:r w:rsidR="00685429">
        <w:rPr>
          <w:cs/>
        </w:rPr>
        <w:t>แคตตาล๊อค</w:t>
      </w:r>
      <w:r w:rsidR="00685429" w:rsidRPr="00685429">
        <w:rPr>
          <w:cs/>
        </w:rPr>
        <w:t xml:space="preserve"> นี้จัดทำขึ้นภานใต้มาตรฐานกลางในการอธิบายความหมายที่เรียกว่า </w:t>
      </w:r>
      <w:r w:rsidR="00685429" w:rsidRPr="00685429">
        <w:t xml:space="preserve">RDF (Resource Description Framework) </w:t>
      </w:r>
      <w:r w:rsidR="00685429" w:rsidRPr="00685429">
        <w:rPr>
          <w:cs/>
        </w:rPr>
        <w:t xml:space="preserve">ทำให้การใช้ชื่อหัวข้อรายการข้อมูล </w:t>
      </w:r>
      <w:r w:rsidR="00685429" w:rsidRPr="00685429">
        <w:t xml:space="preserve">DCAT </w:t>
      </w:r>
      <w:r w:rsidR="00685429" w:rsidRPr="00685429">
        <w:rPr>
          <w:cs/>
        </w:rPr>
        <w:t>ถูกใช้อย่างขวางขึ้น</w:t>
      </w:r>
    </w:p>
    <w:p w14:paraId="5ECA1F05" w14:textId="5FD60B30" w:rsidR="00685429" w:rsidRPr="00E55A41" w:rsidRDefault="00685429" w:rsidP="00685429">
      <w:pPr>
        <w:jc w:val="thaiDistribute"/>
        <w:rPr>
          <w:cs/>
        </w:rPr>
      </w:pPr>
      <w:r>
        <w:rPr>
          <w:cs/>
        </w:rPr>
        <w:tab/>
      </w:r>
      <w:r w:rsidRPr="00685429">
        <w:t xml:space="preserve">RDF </w:t>
      </w:r>
      <w:r w:rsidRPr="00685429">
        <w:rPr>
          <w:cs/>
        </w:rPr>
        <w:t xml:space="preserve">เป็นมาตรฐานวิธีการในการอธิบายความหมาย ที่สามารถใช้อธิบายความหมายของสิ่งต่างๆ ได้ทุกด้าน ไม่ใช่เฉพาะด้านหนังสือ สิ่งพิมพ์ หรือเว็บไซต์ เท่านั้น ในยุคที่ระบบคอมพิวเตอร์จำเป็นต้องเชื่อมโยงกัน ซึ่งมักจำเป็นต้องมีกระบวนการที่ยุ่งยาก สร้างความเข้าใจร่วมในความหมายข้อมูล และจัดทำมาตรฐานรูปแบบข้อมูลกลาง เมื่อเสร็จแล้วหลังจากนั้นจึงจะสามารถ พัฒนาโปรแกรมให้คอมพิวเตอร์สามารถคุยแลกเปลี่ยนข้อมูลกันได้  เนื่องจากซอฟต์แวร์สามารถเข้าใจ </w:t>
      </w:r>
      <w:r w:rsidRPr="00685429">
        <w:t xml:space="preserve">RDF </w:t>
      </w:r>
      <w:r w:rsidRPr="00685429">
        <w:rPr>
          <w:cs/>
        </w:rPr>
        <w:t xml:space="preserve">ได้อย่างอัตโนมัติ การใช้ </w:t>
      </w:r>
      <w:r w:rsidRPr="00685429">
        <w:t xml:space="preserve">RDF </w:t>
      </w:r>
      <w:r w:rsidRPr="00685429">
        <w:rPr>
          <w:cs/>
        </w:rPr>
        <w:t>ในการอธิบายข้อมูล จึงทำให้การพัฒนาเชื่อมโยงระบบคอมพิวเตอร์ทำได้ง่าย ลดเวลาและค่าใช้จ่ายได้อย่างมาก</w:t>
      </w:r>
    </w:p>
    <w:p w14:paraId="69F9FDA8" w14:textId="5487D58A" w:rsidR="006316E8" w:rsidRDefault="00E55A41" w:rsidP="00E465BD">
      <w:r>
        <w:rPr>
          <w:noProof/>
        </w:rPr>
        <w:drawing>
          <wp:inline distT="0" distB="0" distL="0" distR="0" wp14:anchorId="7A17E539" wp14:editId="469B7E48">
            <wp:extent cx="5502910" cy="289496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F7E4" w14:textId="551DC763" w:rsidR="006316E8" w:rsidRDefault="007078F6" w:rsidP="007078F6">
      <w:pPr>
        <w:jc w:val="center"/>
      </w:pPr>
      <w:r w:rsidRPr="007078F6">
        <w:rPr>
          <w:rFonts w:hint="cs"/>
          <w:b/>
          <w:bCs/>
          <w:u w:val="single"/>
          <w:cs/>
        </w:rPr>
        <w:t xml:space="preserve">ภาพที่ </w:t>
      </w:r>
      <w:r w:rsidR="006B12B9">
        <w:rPr>
          <w:b/>
          <w:bCs/>
          <w:u w:val="single"/>
        </w:rPr>
        <w:t>7-4</w:t>
      </w:r>
      <w:r>
        <w:t xml:space="preserve"> </w:t>
      </w:r>
      <w:r w:rsidRPr="007078F6">
        <w:rPr>
          <w:cs/>
        </w:rPr>
        <w:t>รูปแบบมาตรฐานการจัดเก็บข้อมูล</w:t>
      </w:r>
    </w:p>
    <w:p w14:paraId="49D2C844" w14:textId="317809C1" w:rsidR="006316E8" w:rsidRDefault="006316E8" w:rsidP="00E465BD"/>
    <w:p w14:paraId="651AF85E" w14:textId="1FF817ED" w:rsidR="00685429" w:rsidRDefault="00685429" w:rsidP="00F1083A">
      <w:pPr>
        <w:jc w:val="thaiDistribute"/>
      </w:pPr>
      <w:r>
        <w:rPr>
          <w:cs/>
        </w:rPr>
        <w:tab/>
      </w:r>
      <w:r>
        <w:rPr>
          <w:rFonts w:hint="cs"/>
          <w:cs/>
        </w:rPr>
        <w:t xml:space="preserve">ภาพที่ </w:t>
      </w:r>
      <w:del w:id="62" w:author="Microsoft Office User" w:date="2022-12-03T17:13:00Z">
        <w:r w:rsidDel="00CD1242">
          <w:delText xml:space="preserve">1 </w:delText>
        </w:r>
      </w:del>
      <w:ins w:id="63" w:author="Microsoft Office User" w:date="2022-12-03T17:13:00Z">
        <w:r w:rsidR="00CD1242">
          <w:t xml:space="preserve">7-4 </w:t>
        </w:r>
      </w:ins>
      <w:r>
        <w:rPr>
          <w:rFonts w:hint="cs"/>
          <w:cs/>
        </w:rPr>
        <w:t>แสดงตัวอย่างของการ</w:t>
      </w:r>
      <w:r>
        <w:rPr>
          <w:cs/>
        </w:rPr>
        <w:t>ลิงค์</w:t>
      </w:r>
      <w:r>
        <w:rPr>
          <w:rFonts w:hint="cs"/>
          <w:cs/>
        </w:rPr>
        <w:t xml:space="preserve">ใบอนุญาตด้วย </w:t>
      </w:r>
      <w:r>
        <w:t xml:space="preserve">IRI </w:t>
      </w:r>
      <w:r>
        <w:rPr>
          <w:rFonts w:hint="cs"/>
          <w:cs/>
        </w:rPr>
        <w:t>ซึ่งเป็น</w:t>
      </w:r>
      <w:r>
        <w:rPr>
          <w:cs/>
        </w:rPr>
        <w:t xml:space="preserve">รูปแบบมาตรฐานการจัดเก็บข้อมูลที่มีลักษณะที่เชื่อมโยงได้ง่าย </w:t>
      </w:r>
      <w:r>
        <w:rPr>
          <w:rFonts w:hint="cs"/>
          <w:cs/>
        </w:rPr>
        <w:t>การ</w:t>
      </w:r>
      <w:r>
        <w:rPr>
          <w:cs/>
        </w:rPr>
        <w:t>อธิบาย</w:t>
      </w:r>
      <w:r>
        <w:rPr>
          <w:rFonts w:hint="cs"/>
          <w:cs/>
        </w:rPr>
        <w:t xml:space="preserve">ใบอนุญาตด้วย </w:t>
      </w:r>
      <w:r>
        <w:t xml:space="preserve">RDF </w:t>
      </w:r>
      <w:r w:rsidR="00F1083A">
        <w:rPr>
          <w:rFonts w:hint="cs"/>
          <w:cs/>
        </w:rPr>
        <w:t>จะอธิบาย</w:t>
      </w:r>
      <w:r>
        <w:rPr>
          <w:cs/>
        </w:rPr>
        <w:t>ในลักษณะ ทริป</w:t>
      </w:r>
      <w:proofErr w:type="spellStart"/>
      <w:r>
        <w:rPr>
          <w:cs/>
        </w:rPr>
        <w:t>เปิล</w:t>
      </w:r>
      <w:proofErr w:type="spellEnd"/>
      <w:r>
        <w:rPr>
          <w:cs/>
        </w:rPr>
        <w:t xml:space="preserve"> (</w:t>
      </w:r>
      <w:r>
        <w:t xml:space="preserve">triple) </w:t>
      </w:r>
      <w:r>
        <w:rPr>
          <w:cs/>
        </w:rPr>
        <w:t>โดยใช้คำศัพท์มาตรฐาน และเนื่องจากความง่ายนี้เอง ทำให้มีซอฟต์แวร์มากมายให้เลือกใช้ทำให้ได้รับความนิยมสูงมาก เฉพาะข้อมูลที่อยู่ใน วิ</w:t>
      </w:r>
      <w:proofErr w:type="spellStart"/>
      <w:r>
        <w:rPr>
          <w:cs/>
        </w:rPr>
        <w:t>กิ</w:t>
      </w:r>
      <w:proofErr w:type="spellEnd"/>
      <w:r>
        <w:rPr>
          <w:cs/>
        </w:rPr>
        <w:t>พี</w:t>
      </w:r>
      <w:proofErr w:type="spellStart"/>
      <w:r>
        <w:rPr>
          <w:cs/>
        </w:rPr>
        <w:t>เดีย</w:t>
      </w:r>
      <w:proofErr w:type="spellEnd"/>
      <w:r>
        <w:rPr>
          <w:cs/>
        </w:rPr>
        <w:t xml:space="preserve"> ก็มากกว่า สองหมื่นล้าน </w:t>
      </w:r>
      <w:proofErr w:type="spellStart"/>
      <w:r>
        <w:rPr>
          <w:cs/>
        </w:rPr>
        <w:t>ทริบเปิล</w:t>
      </w:r>
      <w:proofErr w:type="spellEnd"/>
      <w:r>
        <w:rPr>
          <w:cs/>
        </w:rPr>
        <w:t xml:space="preserve"> คาดว่าน่าจะมีมากกว่าล้านล้าน ในโลก</w:t>
      </w:r>
      <w:r w:rsidR="00F1083A">
        <w:t xml:space="preserve"> </w:t>
      </w:r>
    </w:p>
    <w:p w14:paraId="3BCDAAEA" w14:textId="03E04578" w:rsidR="00F1083A" w:rsidRDefault="00F1083A" w:rsidP="00F1083A">
      <w:pPr>
        <w:jc w:val="thaiDistribute"/>
        <w:rPr>
          <w:cs/>
        </w:rPr>
      </w:pPr>
      <w:r>
        <w:lastRenderedPageBreak/>
        <w:tab/>
      </w:r>
      <w:r>
        <w:rPr>
          <w:cs/>
        </w:rPr>
        <w:t>การปรับเว็บ</w:t>
      </w:r>
      <w:proofErr w:type="spellStart"/>
      <w:r>
        <w:rPr>
          <w:cs/>
        </w:rPr>
        <w:t>เซ</w:t>
      </w:r>
      <w:ins w:id="64" w:author="Microsoft Office User" w:date="2022-12-03T17:13:00Z">
        <w:r w:rsidR="00CD1242">
          <w:rPr>
            <w:rFonts w:hint="cs"/>
            <w:cs/>
          </w:rPr>
          <w:t>ิ</w:t>
        </w:r>
      </w:ins>
      <w:del w:id="65" w:author="Microsoft Office User" w:date="2022-12-03T17:13:00Z">
        <w:r w:rsidDel="00CD1242">
          <w:rPr>
            <w:cs/>
          </w:rPr>
          <w:delText>อ</w:delText>
        </w:r>
      </w:del>
      <w:r>
        <w:rPr>
          <w:cs/>
        </w:rPr>
        <w:t>ร์</w:t>
      </w:r>
      <w:ins w:id="66" w:author="Microsoft Office User" w:date="2022-12-03T17:13:00Z">
        <w:r w:rsidR="00CD1242">
          <w:rPr>
            <w:rFonts w:hint="cs"/>
            <w:cs/>
          </w:rPr>
          <w:t>ฟ</w:t>
        </w:r>
      </w:ins>
      <w:r>
        <w:rPr>
          <w:cs/>
        </w:rPr>
        <w:t>เวอร์</w:t>
      </w:r>
      <w:proofErr w:type="spellEnd"/>
      <w:r>
        <w:rPr>
          <w:cs/>
        </w:rPr>
        <w:t xml:space="preserve">ให้รองรับ </w:t>
      </w:r>
      <w:r>
        <w:t>IRI/RDF</w:t>
      </w:r>
      <w:r>
        <w:rPr>
          <w:rFonts w:hint="cs"/>
          <w:cs/>
        </w:rPr>
        <w:t xml:space="preserve"> </w:t>
      </w:r>
      <w:r>
        <w:rPr>
          <w:cs/>
        </w:rPr>
        <w:t>ทำได้ง่าย ทำได้ทันที เนื่องจาก เป็น</w:t>
      </w:r>
      <w:proofErr w:type="spellStart"/>
      <w:r>
        <w:rPr>
          <w:cs/>
        </w:rPr>
        <w:t>ฟัง</w:t>
      </w:r>
      <w:ins w:id="67" w:author="Microsoft Office User" w:date="2022-12-03T17:13:00Z">
        <w:r w:rsidR="00CD1242">
          <w:rPr>
            <w:rFonts w:hint="cs"/>
            <w:cs/>
          </w:rPr>
          <w:t>ก์</w:t>
        </w:r>
      </w:ins>
      <w:r>
        <w:rPr>
          <w:cs/>
        </w:rPr>
        <w:t>ชั่น</w:t>
      </w:r>
      <w:proofErr w:type="spellEnd"/>
      <w:r>
        <w:rPr>
          <w:cs/>
        </w:rPr>
        <w:t>มาตรฐาน</w:t>
      </w:r>
      <w:r>
        <w:t xml:space="preserve">(content negotiation) </w:t>
      </w:r>
      <w:r>
        <w:rPr>
          <w:cs/>
        </w:rPr>
        <w:t>ทำให้ดึงข้อมูลได้หลายรูปแบ</w:t>
      </w:r>
      <w:r>
        <w:rPr>
          <w:rFonts w:hint="cs"/>
          <w:cs/>
        </w:rPr>
        <w:t>บ เช่น รูปแบบ</w:t>
      </w:r>
      <w:r>
        <w:rPr>
          <w:cs/>
        </w:rPr>
        <w:t xml:space="preserve"> </w:t>
      </w:r>
      <w:proofErr w:type="spellStart"/>
      <w:r>
        <w:t>HTML+RDFa</w:t>
      </w:r>
      <w:proofErr w:type="spellEnd"/>
      <w:r>
        <w:t xml:space="preserve">, RDF/XML, RDF/JSON-LD, RDF/N3 </w:t>
      </w:r>
      <w:r>
        <w:rPr>
          <w:rFonts w:hint="cs"/>
          <w:cs/>
        </w:rPr>
        <w:t xml:space="preserve">และ </w:t>
      </w:r>
      <w:r>
        <w:t xml:space="preserve">RDF/TTL </w:t>
      </w:r>
      <w:r>
        <w:rPr>
          <w:rFonts w:hint="cs"/>
          <w:cs/>
        </w:rPr>
        <w:t>เป็นต้น ที่เป็นรูปแบบข้อมูล</w:t>
      </w:r>
      <w:r>
        <w:rPr>
          <w:cs/>
        </w:rPr>
        <w:t>สำหรับบุคคลทั่วไป</w:t>
      </w:r>
      <w:r>
        <w:rPr>
          <w:rFonts w:hint="cs"/>
          <w:cs/>
        </w:rPr>
        <w:t>และ</w:t>
      </w:r>
      <w:r>
        <w:rPr>
          <w:cs/>
        </w:rPr>
        <w:t>สำหรับนัก</w:t>
      </w:r>
      <w:r>
        <w:rPr>
          <w:rFonts w:hint="cs"/>
          <w:cs/>
        </w:rPr>
        <w:t>พัฒนาระบบสามารถเลือกนำไปใช้งานได้ตามความต้องการ</w:t>
      </w:r>
    </w:p>
    <w:p w14:paraId="6571B1F9" w14:textId="77777777" w:rsidR="00685429" w:rsidRPr="00946333" w:rsidRDefault="00685429" w:rsidP="00E465BD">
      <w:pPr>
        <w:rPr>
          <w:cs/>
        </w:rPr>
      </w:pPr>
    </w:p>
    <w:sectPr w:rsidR="00685429" w:rsidRPr="00946333" w:rsidSect="0034714C">
      <w:footerReference w:type="default" r:id="rId12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A4D2" w14:textId="77777777" w:rsidR="00734380" w:rsidRDefault="00734380" w:rsidP="00B72412">
      <w:r>
        <w:separator/>
      </w:r>
    </w:p>
  </w:endnote>
  <w:endnote w:type="continuationSeparator" w:id="0">
    <w:p w14:paraId="584C3DE3" w14:textId="77777777" w:rsidR="00734380" w:rsidRDefault="00734380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H SarabunPSK">
    <w:altName w:val="TH SarabunPSK"/>
    <w:panose1 w:val="020B0500040200020003"/>
    <w:charset w:val="00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534D6F96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7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4359B4">
      <w:rPr>
        <w:b/>
        <w:bCs/>
        <w:sz w:val="28"/>
        <w:szCs w:val="28"/>
        <w:cs/>
        <w:lang w:val="en-US"/>
      </w:rPr>
      <w:t>ข้อเสนอแนะแนวทางการนำเทคโนโลยีดิจิทัลสมัยใหม่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>
      <w:rPr>
        <w:rStyle w:val="PageNumber"/>
        <w:sz w:val="28"/>
        <w:szCs w:val="28"/>
        <w:lang w:val="en-US"/>
      </w:rPr>
      <w:t>7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C689" w14:textId="77777777" w:rsidR="00734380" w:rsidRDefault="00734380" w:rsidP="00B72412">
      <w:r>
        <w:separator/>
      </w:r>
    </w:p>
  </w:footnote>
  <w:footnote w:type="continuationSeparator" w:id="0">
    <w:p w14:paraId="3A4D1404" w14:textId="77777777" w:rsidR="00734380" w:rsidRDefault="00734380" w:rsidP="00B72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590C34"/>
    <w:multiLevelType w:val="multilevel"/>
    <w:tmpl w:val="9ED849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DCC2843"/>
    <w:multiLevelType w:val="hybridMultilevel"/>
    <w:tmpl w:val="D4D8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96222"/>
    <w:multiLevelType w:val="multilevel"/>
    <w:tmpl w:val="219819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A34AC6"/>
    <w:multiLevelType w:val="multilevel"/>
    <w:tmpl w:val="9EC43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0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7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3" w15:restartNumberingAfterBreak="0">
    <w:nsid w:val="66E64440"/>
    <w:multiLevelType w:val="hybridMultilevel"/>
    <w:tmpl w:val="F2263D1A"/>
    <w:lvl w:ilvl="0" w:tplc="59B4B4D4">
      <w:start w:val="1"/>
      <w:numFmt w:val="decimal"/>
      <w:lvlText w:val="%1."/>
      <w:lvlJc w:val="left"/>
      <w:pPr>
        <w:ind w:left="360" w:hanging="360"/>
      </w:pPr>
      <w:rPr>
        <w:rFonts w:ascii="TH SarabunPSK" w:hAnsi="TH SarabunPSK" w:cs="TH SarabunPSK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E756A0"/>
    <w:multiLevelType w:val="multilevel"/>
    <w:tmpl w:val="1294FED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8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8A05B6F"/>
    <w:multiLevelType w:val="multilevel"/>
    <w:tmpl w:val="DD0489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1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9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1"/>
  </w:num>
  <w:num w:numId="6" w16cid:durableId="1436484798">
    <w:abstractNumId w:val="5"/>
  </w:num>
  <w:num w:numId="7" w16cid:durableId="427427211">
    <w:abstractNumId w:val="12"/>
  </w:num>
  <w:num w:numId="8" w16cid:durableId="835072895">
    <w:abstractNumId w:val="7"/>
  </w:num>
  <w:num w:numId="9" w16cid:durableId="78723640">
    <w:abstractNumId w:val="37"/>
  </w:num>
  <w:num w:numId="10" w16cid:durableId="142622887">
    <w:abstractNumId w:val="32"/>
  </w:num>
  <w:num w:numId="11" w16cid:durableId="98331202">
    <w:abstractNumId w:val="19"/>
  </w:num>
  <w:num w:numId="12" w16cid:durableId="931932715">
    <w:abstractNumId w:val="0"/>
  </w:num>
  <w:num w:numId="13" w16cid:durableId="1647969706">
    <w:abstractNumId w:val="26"/>
  </w:num>
  <w:num w:numId="14" w16cid:durableId="160050725">
    <w:abstractNumId w:val="31"/>
  </w:num>
  <w:num w:numId="15" w16cid:durableId="1874338707">
    <w:abstractNumId w:val="30"/>
  </w:num>
  <w:num w:numId="16" w16cid:durableId="1873106714">
    <w:abstractNumId w:val="10"/>
  </w:num>
  <w:num w:numId="17" w16cid:durableId="1499885751">
    <w:abstractNumId w:val="27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3"/>
  </w:num>
  <w:num w:numId="21" w16cid:durableId="2007433473">
    <w:abstractNumId w:val="40"/>
  </w:num>
  <w:num w:numId="22" w16cid:durableId="785080935">
    <w:abstractNumId w:val="35"/>
  </w:num>
  <w:num w:numId="23" w16cid:durableId="1473521722">
    <w:abstractNumId w:val="28"/>
  </w:num>
  <w:num w:numId="24" w16cid:durableId="146174387">
    <w:abstractNumId w:val="20"/>
  </w:num>
  <w:num w:numId="25" w16cid:durableId="1094396191">
    <w:abstractNumId w:val="41"/>
  </w:num>
  <w:num w:numId="26" w16cid:durableId="564992653">
    <w:abstractNumId w:val="17"/>
  </w:num>
  <w:num w:numId="27" w16cid:durableId="1974362825">
    <w:abstractNumId w:val="42"/>
  </w:num>
  <w:num w:numId="28" w16cid:durableId="2098987325">
    <w:abstractNumId w:val="25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29"/>
  </w:num>
  <w:num w:numId="33" w16cid:durableId="1965230746">
    <w:abstractNumId w:val="22"/>
  </w:num>
  <w:num w:numId="34" w16cid:durableId="1411391324">
    <w:abstractNumId w:val="38"/>
  </w:num>
  <w:num w:numId="35" w16cid:durableId="233666473">
    <w:abstractNumId w:val="36"/>
  </w:num>
  <w:num w:numId="36" w16cid:durableId="504827312">
    <w:abstractNumId w:val="21"/>
  </w:num>
  <w:num w:numId="37" w16cid:durableId="1607686888">
    <w:abstractNumId w:val="18"/>
  </w:num>
  <w:num w:numId="38" w16cid:durableId="923612308">
    <w:abstractNumId w:val="39"/>
  </w:num>
  <w:num w:numId="39" w16cid:durableId="841971054">
    <w:abstractNumId w:val="16"/>
  </w:num>
  <w:num w:numId="40" w16cid:durableId="681902371">
    <w:abstractNumId w:val="14"/>
  </w:num>
  <w:num w:numId="41" w16cid:durableId="155734398">
    <w:abstractNumId w:val="34"/>
  </w:num>
  <w:num w:numId="42" w16cid:durableId="589773459">
    <w:abstractNumId w:val="15"/>
  </w:num>
  <w:num w:numId="43" w16cid:durableId="1783259895">
    <w:abstractNumId w:val="33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DAE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1A7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77854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4B58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6D0B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6D2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3618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A2435"/>
    <w:rsid w:val="006A3FC0"/>
    <w:rsid w:val="006A4EDD"/>
    <w:rsid w:val="006A55B0"/>
    <w:rsid w:val="006A6202"/>
    <w:rsid w:val="006A74A3"/>
    <w:rsid w:val="006A78EB"/>
    <w:rsid w:val="006B12B9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4380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410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08BC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5AEB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242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5A41"/>
    <w:rsid w:val="00E5697A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Revision">
    <w:name w:val="Revision"/>
    <w:hidden/>
    <w:uiPriority w:val="99"/>
    <w:semiHidden/>
    <w:rsid w:val="008F08BC"/>
    <w:rPr>
      <w:rFonts w:ascii="TH Sarabun New" w:eastAsia="TH Sarabun New" w:hAnsi="TH Sarabun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2</cp:revision>
  <cp:lastPrinted>2022-09-14T16:03:00Z</cp:lastPrinted>
  <dcterms:created xsi:type="dcterms:W3CDTF">2022-12-07T14:33:00Z</dcterms:created>
  <dcterms:modified xsi:type="dcterms:W3CDTF">2022-12-07T14:33:00Z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